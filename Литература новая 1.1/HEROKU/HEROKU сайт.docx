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7F83" w:rsidRPr="007A7F83" w:rsidRDefault="007A7F83" w:rsidP="00F063EF">
      <w:pPr>
        <w:shd w:val="clear" w:color="auto" w:fill="FFFFFF"/>
        <w:spacing w:after="375" w:line="240" w:lineRule="auto"/>
        <w:rPr>
          <w:rFonts w:ascii="Helvetica" w:eastAsia="Times New Roman" w:hAnsi="Helvetica" w:cs="Helvetica"/>
          <w:color w:val="333333"/>
          <w:sz w:val="32"/>
          <w:szCs w:val="32"/>
          <w:lang w:eastAsia="ru-RU"/>
        </w:rPr>
      </w:pPr>
      <w:r w:rsidRPr="007A7F83">
        <w:rPr>
          <w:rFonts w:ascii="Helvetica" w:eastAsia="Times New Roman" w:hAnsi="Helvetica" w:cs="Helvetica"/>
          <w:color w:val="333333"/>
          <w:sz w:val="32"/>
          <w:szCs w:val="32"/>
          <w:lang w:eastAsia="ru-RU"/>
        </w:rPr>
        <w:t xml:space="preserve">Бесплатный хостинг на </w:t>
      </w:r>
      <w:r w:rsidRPr="007A7F83">
        <w:rPr>
          <w:rFonts w:ascii="Helvetica" w:eastAsia="Times New Roman" w:hAnsi="Helvetica" w:cs="Helvetica"/>
          <w:color w:val="333333"/>
          <w:sz w:val="32"/>
          <w:szCs w:val="32"/>
          <w:lang w:val="en-US" w:eastAsia="ru-RU"/>
        </w:rPr>
        <w:t>HEROKU</w:t>
      </w:r>
      <w:r w:rsidRPr="007A7F83">
        <w:rPr>
          <w:rFonts w:ascii="Helvetica" w:eastAsia="Times New Roman" w:hAnsi="Helvetica" w:cs="Helvetica"/>
          <w:color w:val="333333"/>
          <w:sz w:val="32"/>
          <w:szCs w:val="32"/>
          <w:lang w:eastAsia="ru-RU"/>
        </w:rPr>
        <w:t xml:space="preserve"> для проекта на </w:t>
      </w:r>
      <w:r w:rsidRPr="007A7F83">
        <w:rPr>
          <w:rFonts w:ascii="Helvetica" w:eastAsia="Times New Roman" w:hAnsi="Helvetica" w:cs="Helvetica"/>
          <w:color w:val="333333"/>
          <w:sz w:val="32"/>
          <w:szCs w:val="32"/>
          <w:lang w:val="en-US" w:eastAsia="ru-RU"/>
        </w:rPr>
        <w:t>JAVA</w:t>
      </w:r>
      <w:r w:rsidRPr="007A7F83">
        <w:rPr>
          <w:rFonts w:ascii="Helvetica" w:eastAsia="Times New Roman" w:hAnsi="Helvetica" w:cs="Helvetica"/>
          <w:color w:val="333333"/>
          <w:sz w:val="32"/>
          <w:szCs w:val="32"/>
          <w:lang w:eastAsia="ru-RU"/>
        </w:rPr>
        <w:t>.</w:t>
      </w:r>
    </w:p>
    <w:p w:rsidR="00F063EF" w:rsidRPr="00F063EF" w:rsidRDefault="00F063EF" w:rsidP="00F063EF">
      <w:pPr>
        <w:shd w:val="clear" w:color="auto" w:fill="FFFFFF"/>
        <w:spacing w:after="375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F063EF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Сегодня мы поговорим о том, как выложить </w:t>
      </w:r>
      <w:proofErr w:type="spellStart"/>
      <w:r w:rsidRPr="00F063EF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Java</w:t>
      </w:r>
      <w:proofErr w:type="spellEnd"/>
      <w:r w:rsidRPr="00F063EF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приложение на бесплатный хостинг и этим самим показать свое творение другим людям.</w:t>
      </w:r>
    </w:p>
    <w:p w:rsidR="00F063EF" w:rsidRPr="00F063EF" w:rsidRDefault="00F063EF" w:rsidP="00F063EF">
      <w:pPr>
        <w:shd w:val="clear" w:color="auto" w:fill="FFFFFF"/>
        <w:spacing w:after="375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proofErr w:type="gramStart"/>
      <w:r w:rsidRPr="00F063EF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Я долго искал бесплатных хост-провайдеров с поддержкой </w:t>
      </w:r>
      <w:proofErr w:type="spellStart"/>
      <w:r w:rsidRPr="00F063EF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Java</w:t>
      </w:r>
      <w:proofErr w:type="spellEnd"/>
      <w:r w:rsidRPr="00F063EF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, но не находил ничего, что могло бы подойти для моих требований: выложить приложение на </w:t>
      </w:r>
      <w:proofErr w:type="spellStart"/>
      <w:r w:rsidRPr="00F063EF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Java</w:t>
      </w:r>
      <w:proofErr w:type="spellEnd"/>
      <w:r w:rsidRPr="00F063EF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как обычный сайт.</w:t>
      </w:r>
      <w:proofErr w:type="gramEnd"/>
    </w:p>
    <w:p w:rsidR="00F063EF" w:rsidRPr="00F063EF" w:rsidRDefault="00F063EF" w:rsidP="00F063EF">
      <w:pPr>
        <w:shd w:val="clear" w:color="auto" w:fill="FFFFFF"/>
        <w:spacing w:after="375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F063EF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Сейчас в мире есть множество </w:t>
      </w:r>
      <w:proofErr w:type="spellStart"/>
      <w:r w:rsidRPr="00F063EF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клауд</w:t>
      </w:r>
      <w:proofErr w:type="spellEnd"/>
      <w:r w:rsidRPr="00F063EF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платформ, которые можно использовать в качестве площадки для сайта на </w:t>
      </w:r>
      <w:proofErr w:type="spellStart"/>
      <w:r w:rsidRPr="00F063EF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Java</w:t>
      </w:r>
      <w:proofErr w:type="spellEnd"/>
      <w:r w:rsidRPr="00F063EF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, но удовольствие это зачастую не </w:t>
      </w:r>
      <w:proofErr w:type="gramStart"/>
      <w:r w:rsidRPr="00F063EF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из</w:t>
      </w:r>
      <w:proofErr w:type="gramEnd"/>
      <w:r w:rsidRPr="00F063EF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дешевых. Но, все же мне удалось найти </w:t>
      </w:r>
      <w:proofErr w:type="spellStart"/>
      <w:r w:rsidRPr="00F063EF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клауд</w:t>
      </w:r>
      <w:proofErr w:type="spellEnd"/>
      <w:r w:rsidRPr="00F063EF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</w:t>
      </w:r>
      <w:proofErr w:type="gramStart"/>
      <w:r w:rsidRPr="00F063EF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провайдера</w:t>
      </w:r>
      <w:proofErr w:type="gramEnd"/>
      <w:r w:rsidRPr="00F063EF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у которого есть бесплатный, естественно ограниченный тарифный план для приложений на </w:t>
      </w:r>
      <w:proofErr w:type="spellStart"/>
      <w:r w:rsidRPr="00F063EF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джава</w:t>
      </w:r>
      <w:proofErr w:type="spellEnd"/>
      <w:r w:rsidRPr="00F063EF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.</w:t>
      </w:r>
    </w:p>
    <w:p w:rsidR="00F063EF" w:rsidRPr="00F063EF" w:rsidRDefault="00FC5937" w:rsidP="00F063EF">
      <w:pPr>
        <w:shd w:val="clear" w:color="auto" w:fill="FFFFFF"/>
        <w:spacing w:after="375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hyperlink r:id="rId6" w:history="1">
        <w:proofErr w:type="spellStart"/>
        <w:r w:rsidR="00F063EF" w:rsidRPr="00F063EF">
          <w:rPr>
            <w:rFonts w:ascii="Helvetica" w:eastAsia="Times New Roman" w:hAnsi="Helvetica" w:cs="Helvetica"/>
            <w:color w:val="428BCA"/>
            <w:sz w:val="24"/>
            <w:szCs w:val="24"/>
            <w:lang w:eastAsia="ru-RU"/>
          </w:rPr>
          <w:t>Heroku</w:t>
        </w:r>
        <w:proofErr w:type="spellEnd"/>
      </w:hyperlink>
      <w:r w:rsidR="00F063EF" w:rsidRPr="00F063EF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 — облачная платформа, которая поддерживает очень много языков </w:t>
      </w:r>
      <w:proofErr w:type="gramStart"/>
      <w:r w:rsidR="00F063EF" w:rsidRPr="00F063EF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программирования</w:t>
      </w:r>
      <w:proofErr w:type="gramEnd"/>
      <w:r w:rsidR="00F063EF" w:rsidRPr="00F063EF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в том числе и </w:t>
      </w:r>
      <w:proofErr w:type="spellStart"/>
      <w:r w:rsidR="00F063EF" w:rsidRPr="00F063EF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Java</w:t>
      </w:r>
      <w:proofErr w:type="spellEnd"/>
      <w:r w:rsidR="00F063EF" w:rsidRPr="00F063EF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. Данная платформа имеет бесплатный тарифный план, который позволяет загружать не более 5 приложений на один аккаунт и после 30 минут не активности приложения — оно «засыпает». Для учебных целей этого плана более чем достаточно. Для коммерческих целей можно воспользоваться другими тарифными планами.</w:t>
      </w:r>
    </w:p>
    <w:p w:rsidR="00F063EF" w:rsidRPr="00F063EF" w:rsidRDefault="00F063EF" w:rsidP="00F063EF">
      <w:pPr>
        <w:shd w:val="clear" w:color="auto" w:fill="FFFFFF"/>
        <w:spacing w:after="375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F063EF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Именно на </w:t>
      </w:r>
      <w:proofErr w:type="spellStart"/>
      <w:r w:rsidRPr="00F063EF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Heroku</w:t>
      </w:r>
      <w:proofErr w:type="spellEnd"/>
      <w:r w:rsidRPr="00F063EF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мы и попробуем выложить приложение на </w:t>
      </w:r>
      <w:proofErr w:type="spellStart"/>
      <w:r w:rsidRPr="00F063EF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java</w:t>
      </w:r>
      <w:proofErr w:type="spellEnd"/>
      <w:r w:rsidRPr="00F063EF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. Для этих целей можно использовать приложение, которое мы писали в цикле статей: </w:t>
      </w:r>
      <w:hyperlink r:id="rId7" w:history="1">
        <w:r w:rsidRPr="00F063EF">
          <w:rPr>
            <w:rFonts w:ascii="Helvetica" w:eastAsia="Times New Roman" w:hAnsi="Helvetica" w:cs="Helvetica"/>
            <w:color w:val="428BCA"/>
            <w:sz w:val="24"/>
            <w:szCs w:val="24"/>
            <w:lang w:eastAsia="ru-RU"/>
          </w:rPr>
          <w:t xml:space="preserve">Простое приложение на </w:t>
        </w:r>
        <w:proofErr w:type="spellStart"/>
        <w:r w:rsidRPr="00F063EF">
          <w:rPr>
            <w:rFonts w:ascii="Helvetica" w:eastAsia="Times New Roman" w:hAnsi="Helvetica" w:cs="Helvetica"/>
            <w:color w:val="428BCA"/>
            <w:sz w:val="24"/>
            <w:szCs w:val="24"/>
            <w:lang w:eastAsia="ru-RU"/>
          </w:rPr>
          <w:t>java</w:t>
        </w:r>
        <w:proofErr w:type="spellEnd"/>
      </w:hyperlink>
      <w:r w:rsidRPr="00F063EF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.</w:t>
      </w:r>
    </w:p>
    <w:p w:rsidR="00F063EF" w:rsidRPr="00F063EF" w:rsidRDefault="00F063EF" w:rsidP="00F063EF">
      <w:pPr>
        <w:shd w:val="clear" w:color="auto" w:fill="FFFFFF"/>
        <w:spacing w:after="375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F063EF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Первое, что нам нужно для того, чтобы </w:t>
      </w:r>
      <w:proofErr w:type="spellStart"/>
      <w:r w:rsidRPr="00F063EF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задеплоить</w:t>
      </w:r>
      <w:proofErr w:type="spellEnd"/>
      <w:r w:rsidRPr="00F063EF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</w:t>
      </w:r>
      <w:proofErr w:type="spellStart"/>
      <w:r w:rsidRPr="00F063EF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java</w:t>
      </w:r>
      <w:proofErr w:type="spellEnd"/>
      <w:r w:rsidRPr="00F063EF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приложение на бесплатный хостинг — это зарегистрироваться на </w:t>
      </w:r>
      <w:proofErr w:type="spellStart"/>
      <w:r w:rsidRPr="00F063EF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heroku</w:t>
      </w:r>
      <w:proofErr w:type="spellEnd"/>
      <w:r w:rsidRPr="00F063EF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. Создать аккаунт очень просто: следуем инструкциям на сайте провайдера.</w:t>
      </w:r>
    </w:p>
    <w:p w:rsidR="00F063EF" w:rsidRPr="00F063EF" w:rsidRDefault="00F063EF" w:rsidP="00F063EF">
      <w:pPr>
        <w:shd w:val="clear" w:color="auto" w:fill="FFFFFF"/>
        <w:spacing w:after="375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F063EF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Далее нужно в личном кабинете создать новое приложение: </w:t>
      </w:r>
      <w:proofErr w:type="spellStart"/>
      <w:r w:rsidRPr="00F063EF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New</w:t>
      </w:r>
      <w:proofErr w:type="spellEnd"/>
      <w:r w:rsidRPr="00F063EF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-&gt; </w:t>
      </w:r>
      <w:proofErr w:type="spellStart"/>
      <w:r w:rsidRPr="00F063EF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Create</w:t>
      </w:r>
      <w:proofErr w:type="spellEnd"/>
      <w:r w:rsidRPr="00F063EF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</w:t>
      </w:r>
      <w:proofErr w:type="spellStart"/>
      <w:r w:rsidRPr="00F063EF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new</w:t>
      </w:r>
      <w:proofErr w:type="spellEnd"/>
      <w:r w:rsidRPr="00F063EF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</w:t>
      </w:r>
      <w:proofErr w:type="spellStart"/>
      <w:r w:rsidRPr="00F063EF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app</w:t>
      </w:r>
      <w:proofErr w:type="spellEnd"/>
    </w:p>
    <w:p w:rsidR="00F063EF" w:rsidRPr="00F063EF" w:rsidRDefault="00F063EF" w:rsidP="00F063EF">
      <w:pPr>
        <w:shd w:val="clear" w:color="auto" w:fill="FFFFFF"/>
        <w:spacing w:after="375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F063EF">
        <w:rPr>
          <w:rFonts w:ascii="Helvetica" w:eastAsia="Times New Roman" w:hAnsi="Helvetica" w:cs="Helvetica"/>
          <w:noProof/>
          <w:color w:val="333333"/>
          <w:sz w:val="24"/>
          <w:szCs w:val="24"/>
          <w:lang w:eastAsia="ru-RU"/>
        </w:rPr>
        <w:lastRenderedPageBreak/>
        <w:drawing>
          <wp:inline distT="0" distB="0" distL="0" distR="0" wp14:anchorId="23D4AA82" wp14:editId="309E0024">
            <wp:extent cx="7315200" cy="4168140"/>
            <wp:effectExtent l="0" t="0" r="0" b="3810"/>
            <wp:docPr id="10" name="Рисунок 1" descr="create new app herok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reate new app heroku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0" cy="416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63EF" w:rsidRPr="00F063EF" w:rsidRDefault="00F063EF" w:rsidP="00F063EF">
      <w:pPr>
        <w:shd w:val="clear" w:color="auto" w:fill="FFFFFF"/>
        <w:spacing w:after="375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F063EF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После этого у Вас должно появиться окно для выбора названия приложения и </w:t>
      </w:r>
      <w:proofErr w:type="spellStart"/>
      <w:r w:rsidRPr="00F063EF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региональности</w:t>
      </w:r>
      <w:proofErr w:type="spellEnd"/>
      <w:r w:rsidRPr="00F063EF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:</w:t>
      </w:r>
    </w:p>
    <w:p w:rsidR="00F063EF" w:rsidRPr="00F063EF" w:rsidRDefault="00F063EF" w:rsidP="00F063EF">
      <w:pPr>
        <w:shd w:val="clear" w:color="auto" w:fill="FFFFFF"/>
        <w:spacing w:after="375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F063EF">
        <w:rPr>
          <w:rFonts w:ascii="Helvetica" w:eastAsia="Times New Roman" w:hAnsi="Helvetica" w:cs="Helvetica"/>
          <w:noProof/>
          <w:color w:val="333333"/>
          <w:sz w:val="24"/>
          <w:szCs w:val="24"/>
          <w:lang w:eastAsia="ru-RU"/>
        </w:rPr>
        <w:drawing>
          <wp:inline distT="0" distB="0" distL="0" distR="0" wp14:anchorId="291418E3" wp14:editId="030B8BD1">
            <wp:extent cx="6283960" cy="3030220"/>
            <wp:effectExtent l="0" t="0" r="2540" b="0"/>
            <wp:docPr id="11" name="Рисунок 2" descr="имя приложения и регио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имя приложения и регион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3960" cy="303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63EF" w:rsidRPr="00F063EF" w:rsidRDefault="00F063EF" w:rsidP="00F063EF">
      <w:pPr>
        <w:shd w:val="clear" w:color="auto" w:fill="FFFFFF"/>
        <w:spacing w:after="375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F063EF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Имя можете задать любое. По поводу региона: лучше выбрать Европу — </w:t>
      </w:r>
      <w:proofErr w:type="spellStart"/>
      <w:r w:rsidRPr="00F063EF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пинг</w:t>
      </w:r>
      <w:proofErr w:type="spellEnd"/>
      <w:r w:rsidRPr="00F063EF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будет меньший.</w:t>
      </w:r>
    </w:p>
    <w:p w:rsidR="00F063EF" w:rsidRPr="00F063EF" w:rsidRDefault="00F063EF" w:rsidP="00F063EF">
      <w:pPr>
        <w:shd w:val="clear" w:color="auto" w:fill="FFFFFF"/>
        <w:spacing w:after="375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F063EF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Теперь, если Ваше приложение использует базу данных ее нужно создать в </w:t>
      </w:r>
      <w:proofErr w:type="spellStart"/>
      <w:r w:rsidRPr="00F063EF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хероку</w:t>
      </w:r>
      <w:proofErr w:type="spellEnd"/>
      <w:r w:rsidRPr="00F063EF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. Бесплатно </w:t>
      </w:r>
      <w:proofErr w:type="spellStart"/>
      <w:r w:rsidRPr="00F063EF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клауд</w:t>
      </w:r>
      <w:proofErr w:type="spellEnd"/>
      <w:r w:rsidRPr="00F063EF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-провайдер поддерживает </w:t>
      </w:r>
      <w:proofErr w:type="spellStart"/>
      <w:r w:rsidRPr="00F063EF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Postgres</w:t>
      </w:r>
      <w:proofErr w:type="spellEnd"/>
      <w:r w:rsidRPr="00F063EF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базу данных. Где-то </w:t>
      </w:r>
      <w:r w:rsidRPr="00F063EF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lastRenderedPageBreak/>
        <w:t xml:space="preserve">была статья в Интернете, что можно бесплатно использовать любую базу данных, но автор не показал как, а мои попытки использовать другие базы не увенчались успехом. Поэтому, будем использовать </w:t>
      </w:r>
      <w:proofErr w:type="spellStart"/>
      <w:r w:rsidRPr="00F063EF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Postgres</w:t>
      </w:r>
      <w:proofErr w:type="spellEnd"/>
      <w:r w:rsidRPr="00F063EF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.</w:t>
      </w:r>
    </w:p>
    <w:p w:rsidR="00F063EF" w:rsidRPr="00F063EF" w:rsidRDefault="00F063EF" w:rsidP="00F063EF">
      <w:pPr>
        <w:shd w:val="clear" w:color="auto" w:fill="FFFFFF"/>
        <w:spacing w:after="375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F063EF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Если у Вас приложение на другой базе </w:t>
      </w:r>
      <w:proofErr w:type="gramStart"/>
      <w:r w:rsidRPr="00F063EF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данных</w:t>
      </w:r>
      <w:proofErr w:type="gramEnd"/>
      <w:r w:rsidRPr="00F063EF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например </w:t>
      </w:r>
      <w:proofErr w:type="spellStart"/>
      <w:r w:rsidRPr="00F063EF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MySql</w:t>
      </w:r>
      <w:proofErr w:type="spellEnd"/>
      <w:r w:rsidRPr="00F063EF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— ничего страшного. Скрипты вставки, выборки, удаления и обновления данных идентичны. Нужно всего лишь немного изменить скрипт создания таблиц. А именно: если в </w:t>
      </w:r>
      <w:proofErr w:type="spellStart"/>
      <w:r w:rsidRPr="00F063EF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MySql</w:t>
      </w:r>
      <w:proofErr w:type="spellEnd"/>
      <w:r w:rsidRPr="00F063EF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AUTOINCREMENT для автоматического увеличения </w:t>
      </w:r>
      <w:proofErr w:type="gramStart"/>
      <w:r w:rsidRPr="00F063EF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целочисленный</w:t>
      </w:r>
      <w:proofErr w:type="gramEnd"/>
      <w:r w:rsidRPr="00F063EF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переменной, то в </w:t>
      </w:r>
      <w:proofErr w:type="spellStart"/>
      <w:r w:rsidRPr="00F063EF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Postgres</w:t>
      </w:r>
      <w:proofErr w:type="spellEnd"/>
      <w:r w:rsidRPr="00F063EF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— SERIAL. Это все что Вам нужно переделать в скрипте создания таблиц.</w:t>
      </w:r>
    </w:p>
    <w:p w:rsidR="00F063EF" w:rsidRPr="00F063EF" w:rsidRDefault="00F063EF" w:rsidP="00F063EF">
      <w:pPr>
        <w:shd w:val="clear" w:color="auto" w:fill="FFFFFF"/>
        <w:spacing w:after="375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F063EF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Прежде всего, создадим базу на </w:t>
      </w:r>
      <w:proofErr w:type="spellStart"/>
      <w:r w:rsidRPr="00F063EF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хероку</w:t>
      </w:r>
      <w:proofErr w:type="spellEnd"/>
      <w:r w:rsidRPr="00F063EF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. Для этого нужно нажать на вкладку </w:t>
      </w:r>
      <w:proofErr w:type="spellStart"/>
      <w:r w:rsidRPr="00F063EF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Resources</w:t>
      </w:r>
      <w:proofErr w:type="spellEnd"/>
      <w:r w:rsidRPr="00F063EF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созданного приложения и нажать на кнопку </w:t>
      </w:r>
      <w:proofErr w:type="spellStart"/>
      <w:r w:rsidRPr="00F063EF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Find</w:t>
      </w:r>
      <w:proofErr w:type="spellEnd"/>
      <w:r w:rsidRPr="00F063EF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</w:t>
      </w:r>
      <w:proofErr w:type="spellStart"/>
      <w:r w:rsidRPr="00F063EF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more</w:t>
      </w:r>
      <w:proofErr w:type="spellEnd"/>
      <w:r w:rsidRPr="00F063EF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</w:t>
      </w:r>
      <w:proofErr w:type="spellStart"/>
      <w:r w:rsidRPr="00F063EF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add</w:t>
      </w:r>
      <w:proofErr w:type="spellEnd"/>
      <w:r w:rsidRPr="00F063EF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</w:t>
      </w:r>
      <w:proofErr w:type="spellStart"/>
      <w:r w:rsidRPr="00F063EF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ons</w:t>
      </w:r>
      <w:proofErr w:type="spellEnd"/>
      <w:r w:rsidRPr="00F063EF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:</w:t>
      </w:r>
    </w:p>
    <w:p w:rsidR="00F063EF" w:rsidRPr="00F063EF" w:rsidRDefault="00F063EF" w:rsidP="00F063EF">
      <w:pPr>
        <w:shd w:val="clear" w:color="auto" w:fill="FFFFFF"/>
        <w:spacing w:after="375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F063EF">
        <w:rPr>
          <w:rFonts w:ascii="Helvetica" w:eastAsia="Times New Roman" w:hAnsi="Helvetica" w:cs="Helvetica"/>
          <w:noProof/>
          <w:color w:val="333333"/>
          <w:sz w:val="24"/>
          <w:szCs w:val="24"/>
          <w:lang w:eastAsia="ru-RU"/>
        </w:rPr>
        <w:drawing>
          <wp:inline distT="0" distB="0" distL="0" distR="0" wp14:anchorId="45C52E7D" wp14:editId="389548DA">
            <wp:extent cx="7038975" cy="3296285"/>
            <wp:effectExtent l="0" t="0" r="9525" b="0"/>
            <wp:docPr id="12" name="Рисунок 3" descr="postgres cre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ostgres creatio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38975" cy="3296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3285" w:rsidRDefault="00F063EF" w:rsidP="00A5328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F063EF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Далее откроется </w:t>
      </w:r>
      <w:proofErr w:type="gramStart"/>
      <w:r w:rsidRPr="00F063EF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окно</w:t>
      </w:r>
      <w:proofErr w:type="gramEnd"/>
      <w:r w:rsidRPr="00F063EF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где будет множество приложений. </w:t>
      </w:r>
    </w:p>
    <w:p w:rsidR="00A53285" w:rsidRDefault="00F063EF" w:rsidP="00A5328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F063EF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Вам нужно будет найти </w:t>
      </w:r>
      <w:proofErr w:type="spellStart"/>
      <w:r w:rsidRPr="00F063EF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Postgres</w:t>
      </w:r>
      <w:proofErr w:type="spellEnd"/>
      <w:r w:rsidRPr="00F063EF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. </w:t>
      </w:r>
    </w:p>
    <w:p w:rsidR="00A53285" w:rsidRDefault="00F063EF" w:rsidP="00A53285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F063EF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При нажатии на </w:t>
      </w:r>
      <w:proofErr w:type="spellStart"/>
      <w:r w:rsidRPr="00F063EF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Heroku</w:t>
      </w:r>
      <w:proofErr w:type="spellEnd"/>
      <w:r w:rsidRPr="00F063EF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</w:t>
      </w:r>
      <w:proofErr w:type="spellStart"/>
      <w:r w:rsidRPr="00F063EF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postgres</w:t>
      </w:r>
      <w:proofErr w:type="spellEnd"/>
      <w:r w:rsidRPr="00F063EF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откроется </w:t>
      </w:r>
      <w:proofErr w:type="gramStart"/>
      <w:r w:rsidRPr="00F063EF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окно</w:t>
      </w:r>
      <w:proofErr w:type="gramEnd"/>
      <w:r w:rsidRPr="00F063EF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где будет кнопка </w:t>
      </w:r>
      <w:proofErr w:type="spellStart"/>
      <w:r w:rsidRPr="00F063EF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install</w:t>
      </w:r>
      <w:proofErr w:type="spellEnd"/>
      <w:r w:rsidRPr="00F063EF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</w:t>
      </w:r>
      <w:proofErr w:type="spellStart"/>
      <w:r w:rsidRPr="00F063EF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heroku</w:t>
      </w:r>
      <w:proofErr w:type="spellEnd"/>
      <w:r w:rsidRPr="00F063EF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</w:t>
      </w:r>
      <w:proofErr w:type="spellStart"/>
      <w:r w:rsidRPr="00F063EF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postgres</w:t>
      </w:r>
      <w:proofErr w:type="spellEnd"/>
      <w:r w:rsidRPr="00F063EF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. Нажимаем ее, выбираем приложение, к которому мы хотим добавить базу данных и жмем </w:t>
      </w:r>
      <w:proofErr w:type="spellStart"/>
      <w:r w:rsidR="007A7F83" w:rsidRPr="007A7F83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Submit</w:t>
      </w:r>
      <w:proofErr w:type="spellEnd"/>
      <w:r w:rsidR="007A7F83" w:rsidRPr="007A7F83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</w:t>
      </w:r>
      <w:proofErr w:type="spellStart"/>
      <w:r w:rsidR="007A7F83" w:rsidRPr="007A7F83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Order</w:t>
      </w:r>
      <w:proofErr w:type="spellEnd"/>
      <w:r w:rsidR="007A7F83" w:rsidRPr="007A7F83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</w:t>
      </w:r>
      <w:proofErr w:type="spellStart"/>
      <w:r w:rsidR="007A7F83" w:rsidRPr="007A7F83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Form</w:t>
      </w:r>
      <w:proofErr w:type="spellEnd"/>
      <w:r w:rsidRPr="00F063EF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. База данных создана. </w:t>
      </w:r>
    </w:p>
    <w:p w:rsidR="00495B18" w:rsidRDefault="00F063EF" w:rsidP="00A5328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F063EF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Для того чтобы посмотреть пользователя, пароль и имя базы данных нужно нажать на созданную базу данных,</w:t>
      </w:r>
    </w:p>
    <w:p w:rsidR="00495B18" w:rsidRDefault="00495B18" w:rsidP="00F063EF">
      <w:pPr>
        <w:shd w:val="clear" w:color="auto" w:fill="FFFFFF"/>
        <w:spacing w:after="375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3FAA38A9" wp14:editId="302E7C03">
            <wp:extent cx="5940425" cy="4031813"/>
            <wp:effectExtent l="0" t="0" r="3175" b="698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31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3EF" w:rsidRPr="00495B18" w:rsidRDefault="00F063EF" w:rsidP="00F063EF">
      <w:pPr>
        <w:shd w:val="clear" w:color="auto" w:fill="FFFFFF"/>
        <w:spacing w:after="375" w:line="240" w:lineRule="auto"/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</w:pPr>
      <w:r w:rsidRPr="00495B18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 xml:space="preserve"> </w:t>
      </w:r>
      <w:r w:rsidRPr="00F063EF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выбрать</w:t>
      </w:r>
      <w:r w:rsidRPr="00495B18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 xml:space="preserve"> </w:t>
      </w:r>
      <w:r w:rsidRPr="00F063EF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вкладку</w:t>
      </w:r>
      <w:r w:rsidRPr="00495B18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 xml:space="preserve"> Settings </w:t>
      </w:r>
      <w:r w:rsidRPr="00F063EF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и</w:t>
      </w:r>
      <w:r w:rsidRPr="00495B18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 xml:space="preserve"> </w:t>
      </w:r>
      <w:r w:rsidRPr="00F063EF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нажать</w:t>
      </w:r>
      <w:r w:rsidRPr="00495B18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 xml:space="preserve"> </w:t>
      </w:r>
      <w:r w:rsidRPr="00F063EF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кнопку</w:t>
      </w:r>
      <w:r w:rsidRPr="00495B18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 xml:space="preserve"> </w:t>
      </w:r>
      <w:r w:rsidR="00495B18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“view</w:t>
      </w:r>
      <w:r w:rsidRPr="00495B18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 xml:space="preserve"> credentials</w:t>
      </w:r>
      <w:r w:rsidR="00495B18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”</w:t>
      </w:r>
      <w:r w:rsidR="00DB2234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:</w:t>
      </w:r>
    </w:p>
    <w:p w:rsidR="00F063EF" w:rsidRPr="00F063EF" w:rsidRDefault="00F063EF" w:rsidP="00F063EF">
      <w:pPr>
        <w:shd w:val="clear" w:color="auto" w:fill="FFFFFF"/>
        <w:spacing w:after="375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F063EF">
        <w:rPr>
          <w:rFonts w:ascii="Helvetica" w:eastAsia="Times New Roman" w:hAnsi="Helvetica" w:cs="Helvetica"/>
          <w:noProof/>
          <w:color w:val="333333"/>
          <w:sz w:val="24"/>
          <w:szCs w:val="24"/>
          <w:lang w:eastAsia="ru-RU"/>
        </w:rPr>
        <w:drawing>
          <wp:inline distT="0" distB="0" distL="0" distR="0" wp14:anchorId="3017AD5D" wp14:editId="17629225">
            <wp:extent cx="7028180" cy="2753995"/>
            <wp:effectExtent l="0" t="0" r="1270" b="8255"/>
            <wp:docPr id="13" name="Рисунок 4" descr="database credentia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atabase credentials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8180" cy="275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3285" w:rsidRDefault="005514E7" w:rsidP="00F063EF">
      <w:pPr>
        <w:shd w:val="clear" w:color="auto" w:fill="FFFFFF"/>
        <w:spacing w:after="375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Если у Вас</w:t>
      </w:r>
      <w:r w:rsidR="00A53285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не</w:t>
      </w:r>
      <w:r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установлена БД </w:t>
      </w:r>
      <w:proofErr w:type="spellStart"/>
      <w:r w:rsidRPr="0061282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PostgreSQL</w:t>
      </w:r>
      <w:proofErr w:type="spellEnd"/>
      <w:r w:rsidRPr="00A53285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, то вначале переключить</w:t>
      </w:r>
      <w:r w:rsidR="00A53285" w:rsidRPr="00A53285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проект</w:t>
      </w:r>
      <w:r w:rsidRPr="00A53285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на </w:t>
      </w:r>
      <w:r w:rsidR="00A53285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нее.</w:t>
      </w:r>
    </w:p>
    <w:p w:rsidR="00A53285" w:rsidRDefault="00A53285" w:rsidP="00A53285">
      <w:pPr>
        <w:shd w:val="clear" w:color="auto" w:fill="FFFFFF"/>
        <w:spacing w:after="375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Далее д</w:t>
      </w:r>
      <w:r w:rsidRPr="00A53285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ля запуска на </w:t>
      </w:r>
      <w:proofErr w:type="spellStart"/>
      <w:r w:rsidRPr="00A53285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Heroku</w:t>
      </w:r>
      <w:proofErr w:type="spellEnd"/>
      <w:r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:</w:t>
      </w:r>
    </w:p>
    <w:p w:rsidR="00A53285" w:rsidRPr="00D67CAB" w:rsidRDefault="006E07E5" w:rsidP="00D67CAB">
      <w:pPr>
        <w:pStyle w:val="a5"/>
        <w:numPr>
          <w:ilvl w:val="0"/>
          <w:numId w:val="1"/>
        </w:numPr>
        <w:shd w:val="clear" w:color="auto" w:fill="FFFFFF"/>
        <w:spacing w:after="375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A53285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сработало </w:t>
      </w:r>
      <w:proofErr w:type="spellStart"/>
      <w:r w:rsidRPr="00A53285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закомментирование</w:t>
      </w:r>
      <w:proofErr w:type="spellEnd"/>
      <w:r w:rsidRPr="00A53285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всех строк в "</w:t>
      </w:r>
      <w:proofErr w:type="spellStart"/>
      <w:r w:rsidRPr="00A53285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appli</w:t>
      </w:r>
      <w:proofErr w:type="spellEnd"/>
      <w:r w:rsidRPr="00A53285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c</w:t>
      </w:r>
      <w:proofErr w:type="spellStart"/>
      <w:r w:rsidRPr="00A53285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ation.properties</w:t>
      </w:r>
      <w:proofErr w:type="spellEnd"/>
      <w:r w:rsidRPr="00A53285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" (т.е. </w:t>
      </w:r>
      <w:proofErr w:type="spellStart"/>
      <w:r w:rsidRPr="00A53285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Heroku</w:t>
      </w:r>
      <w:proofErr w:type="spellEnd"/>
      <w:r w:rsidRPr="00A53285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сам подключает наш прое</w:t>
      </w:r>
      <w:proofErr w:type="gramStart"/>
      <w:r w:rsidRPr="00A53285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кт к св</w:t>
      </w:r>
      <w:proofErr w:type="gramEnd"/>
      <w:r w:rsidRPr="00A53285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оей БД).</w:t>
      </w:r>
      <w:r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Правда потом </w:t>
      </w:r>
      <w:proofErr w:type="spellStart"/>
      <w:r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lastRenderedPageBreak/>
        <w:t>раскомментировал</w:t>
      </w:r>
      <w:proofErr w:type="spellEnd"/>
      <w:r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строку </w:t>
      </w:r>
      <w:r w:rsidRPr="006E07E5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“</w:t>
      </w:r>
      <w:proofErr w:type="spellStart"/>
      <w:r w:rsidRPr="006E07E5">
        <w:rPr>
          <w:rFonts w:ascii="Segoe UI" w:eastAsia="Times New Roman" w:hAnsi="Segoe UI" w:cs="Segoe UI"/>
          <w:bCs/>
          <w:i/>
          <w:color w:val="24292F"/>
          <w:lang w:eastAsia="ru-RU"/>
        </w:rPr>
        <w:t>spring.jpa.hibernate.ddl-auto</w:t>
      </w:r>
      <w:proofErr w:type="spellEnd"/>
      <w:r w:rsidRPr="006E07E5">
        <w:rPr>
          <w:rFonts w:ascii="Segoe UI" w:eastAsia="Times New Roman" w:hAnsi="Segoe UI" w:cs="Segoe UI"/>
          <w:bCs/>
          <w:i/>
          <w:color w:val="24292F"/>
          <w:lang w:eastAsia="ru-RU"/>
        </w:rPr>
        <w:t>=</w:t>
      </w:r>
      <w:r w:rsidRPr="006E07E5">
        <w:rPr>
          <w:rFonts w:ascii="Segoe UI" w:eastAsia="Times New Roman" w:hAnsi="Segoe UI" w:cs="Segoe UI"/>
          <w:bCs/>
          <w:i/>
          <w:color w:val="24292F"/>
          <w:lang w:val="en-US" w:eastAsia="ru-RU"/>
        </w:rPr>
        <w:t>update</w:t>
      </w:r>
      <w:r w:rsidRPr="006E07E5">
        <w:rPr>
          <w:rFonts w:ascii="Segoe UI" w:eastAsia="Times New Roman" w:hAnsi="Segoe UI" w:cs="Segoe UI"/>
          <w:bCs/>
          <w:i/>
          <w:color w:val="24292F"/>
          <w:lang w:eastAsia="ru-RU"/>
        </w:rPr>
        <w:t xml:space="preserve">” </w:t>
      </w:r>
      <w:r>
        <w:rPr>
          <w:rFonts w:ascii="Segoe UI" w:eastAsia="Times New Roman" w:hAnsi="Segoe UI" w:cs="Segoe UI"/>
          <w:bCs/>
          <w:color w:val="24292F"/>
          <w:sz w:val="24"/>
          <w:szCs w:val="24"/>
          <w:lang w:eastAsia="ru-RU"/>
        </w:rPr>
        <w:t>и нормально работало.</w:t>
      </w:r>
    </w:p>
    <w:p w:rsidR="00D67CAB" w:rsidRPr="00A53285" w:rsidRDefault="00D67CAB" w:rsidP="00D67CAB">
      <w:pPr>
        <w:pStyle w:val="a5"/>
        <w:shd w:val="clear" w:color="auto" w:fill="FFFFFF"/>
        <w:spacing w:after="375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</w:p>
    <w:p w:rsidR="003603DF" w:rsidRPr="003603DF" w:rsidRDefault="003603DF" w:rsidP="00D67CAB">
      <w:pPr>
        <w:pStyle w:val="a5"/>
        <w:numPr>
          <w:ilvl w:val="0"/>
          <w:numId w:val="1"/>
        </w:numPr>
        <w:shd w:val="clear" w:color="auto" w:fill="FFFFFF"/>
        <w:spacing w:after="375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поменял в </w:t>
      </w:r>
      <w:r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html</w:t>
      </w:r>
      <w:r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-файлах строки загрузки </w:t>
      </w:r>
      <w:proofErr w:type="gramStart"/>
      <w:r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моих</w:t>
      </w:r>
      <w:proofErr w:type="gramEnd"/>
      <w:r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</w:t>
      </w:r>
      <w:proofErr w:type="spellStart"/>
      <w:r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js</w:t>
      </w:r>
      <w:proofErr w:type="spellEnd"/>
      <w:r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-файлов со скриптами: </w:t>
      </w:r>
    </w:p>
    <w:p w:rsidR="00A53285" w:rsidRDefault="003603DF" w:rsidP="00D67CAB">
      <w:pPr>
        <w:pStyle w:val="a5"/>
        <w:shd w:val="clear" w:color="auto" w:fill="FFFFFF"/>
        <w:spacing w:after="375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с</w:t>
      </w:r>
      <w:r w:rsidRPr="003603DF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   </w:t>
      </w:r>
      <w:r w:rsidRPr="003603DF">
        <w:rPr>
          <w:rFonts w:ascii="Helvetica" w:eastAsia="Times New Roman" w:hAnsi="Helvetica" w:cs="Helvetica"/>
          <w:i/>
          <w:color w:val="333333"/>
          <w:lang w:eastAsia="ru-RU"/>
        </w:rPr>
        <w:t>&lt;</w:t>
      </w:r>
      <w:r w:rsidRPr="003603DF">
        <w:rPr>
          <w:rFonts w:ascii="Helvetica" w:eastAsia="Times New Roman" w:hAnsi="Helvetica" w:cs="Helvetica"/>
          <w:i/>
          <w:color w:val="333333"/>
          <w:lang w:val="en-US" w:eastAsia="ru-RU"/>
        </w:rPr>
        <w:t>script</w:t>
      </w:r>
      <w:r w:rsidRPr="003603DF">
        <w:rPr>
          <w:rFonts w:ascii="Helvetica" w:eastAsia="Times New Roman" w:hAnsi="Helvetica" w:cs="Helvetica"/>
          <w:i/>
          <w:color w:val="333333"/>
          <w:lang w:eastAsia="ru-RU"/>
        </w:rPr>
        <w:t xml:space="preserve"> </w:t>
      </w:r>
      <w:r w:rsidRPr="003603DF">
        <w:rPr>
          <w:rFonts w:ascii="Helvetica" w:eastAsia="Times New Roman" w:hAnsi="Helvetica" w:cs="Helvetica"/>
          <w:i/>
          <w:color w:val="333333"/>
          <w:lang w:val="en-US" w:eastAsia="ru-RU"/>
        </w:rPr>
        <w:t>type</w:t>
      </w:r>
      <w:r w:rsidRPr="003603DF">
        <w:rPr>
          <w:rFonts w:ascii="Helvetica" w:eastAsia="Times New Roman" w:hAnsi="Helvetica" w:cs="Helvetica"/>
          <w:i/>
          <w:color w:val="333333"/>
          <w:lang w:eastAsia="ru-RU"/>
        </w:rPr>
        <w:t>="</w:t>
      </w:r>
      <w:r w:rsidRPr="003603DF">
        <w:rPr>
          <w:rFonts w:ascii="Helvetica" w:eastAsia="Times New Roman" w:hAnsi="Helvetica" w:cs="Helvetica"/>
          <w:i/>
          <w:color w:val="333333"/>
          <w:lang w:val="en-US" w:eastAsia="ru-RU"/>
        </w:rPr>
        <w:t>text</w:t>
      </w:r>
      <w:r w:rsidRPr="003603DF">
        <w:rPr>
          <w:rFonts w:ascii="Helvetica" w:eastAsia="Times New Roman" w:hAnsi="Helvetica" w:cs="Helvetica"/>
          <w:i/>
          <w:color w:val="333333"/>
          <w:lang w:eastAsia="ru-RU"/>
        </w:rPr>
        <w:t>/</w:t>
      </w:r>
      <w:proofErr w:type="spellStart"/>
      <w:r w:rsidRPr="003603DF">
        <w:rPr>
          <w:rFonts w:ascii="Helvetica" w:eastAsia="Times New Roman" w:hAnsi="Helvetica" w:cs="Helvetica"/>
          <w:i/>
          <w:color w:val="333333"/>
          <w:lang w:val="en-US" w:eastAsia="ru-RU"/>
        </w:rPr>
        <w:t>javascript</w:t>
      </w:r>
      <w:proofErr w:type="spellEnd"/>
      <w:r w:rsidRPr="003603DF">
        <w:rPr>
          <w:rFonts w:ascii="Helvetica" w:eastAsia="Times New Roman" w:hAnsi="Helvetica" w:cs="Helvetica"/>
          <w:i/>
          <w:color w:val="333333"/>
          <w:lang w:eastAsia="ru-RU"/>
        </w:rPr>
        <w:t xml:space="preserve">" </w:t>
      </w:r>
      <w:proofErr w:type="spellStart"/>
      <w:r w:rsidRPr="003603DF">
        <w:rPr>
          <w:rFonts w:ascii="Helvetica" w:eastAsia="Times New Roman" w:hAnsi="Helvetica" w:cs="Helvetica"/>
          <w:i/>
          <w:color w:val="333333"/>
          <w:lang w:val="en-US" w:eastAsia="ru-RU"/>
        </w:rPr>
        <w:t>src</w:t>
      </w:r>
      <w:proofErr w:type="spellEnd"/>
      <w:r w:rsidRPr="003603DF">
        <w:rPr>
          <w:rFonts w:ascii="Helvetica" w:eastAsia="Times New Roman" w:hAnsi="Helvetica" w:cs="Helvetica"/>
          <w:i/>
          <w:color w:val="333333"/>
          <w:lang w:eastAsia="ru-RU"/>
        </w:rPr>
        <w:t>="</w:t>
      </w:r>
      <w:r w:rsidRPr="003603DF">
        <w:rPr>
          <w:rFonts w:ascii="Helvetica" w:eastAsia="Times New Roman" w:hAnsi="Helvetica" w:cs="Helvetica"/>
          <w:i/>
          <w:color w:val="333333"/>
          <w:lang w:val="en-US" w:eastAsia="ru-RU"/>
        </w:rPr>
        <w:t>https</w:t>
      </w:r>
      <w:r w:rsidRPr="003603DF">
        <w:rPr>
          <w:rFonts w:ascii="Helvetica" w:eastAsia="Times New Roman" w:hAnsi="Helvetica" w:cs="Helvetica"/>
          <w:i/>
          <w:color w:val="333333"/>
          <w:lang w:eastAsia="ru-RU"/>
        </w:rPr>
        <w:t>://</w:t>
      </w:r>
      <w:proofErr w:type="spellStart"/>
      <w:r w:rsidRPr="003603DF">
        <w:rPr>
          <w:rFonts w:ascii="Helvetica" w:eastAsia="Times New Roman" w:hAnsi="Helvetica" w:cs="Helvetica"/>
          <w:i/>
          <w:color w:val="333333"/>
          <w:lang w:val="en-US" w:eastAsia="ru-RU"/>
        </w:rPr>
        <w:t>localhost</w:t>
      </w:r>
      <w:proofErr w:type="spellEnd"/>
      <w:r w:rsidRPr="003603DF">
        <w:rPr>
          <w:rFonts w:ascii="Helvetica" w:eastAsia="Times New Roman" w:hAnsi="Helvetica" w:cs="Helvetica"/>
          <w:i/>
          <w:color w:val="333333"/>
          <w:lang w:eastAsia="ru-RU"/>
        </w:rPr>
        <w:t>/</w:t>
      </w:r>
      <w:proofErr w:type="spellStart"/>
      <w:r w:rsidRPr="003603DF">
        <w:rPr>
          <w:rFonts w:ascii="Helvetica" w:eastAsia="Times New Roman" w:hAnsi="Helvetica" w:cs="Helvetica"/>
          <w:i/>
          <w:color w:val="333333"/>
          <w:lang w:val="en-US" w:eastAsia="ru-RU"/>
        </w:rPr>
        <w:t>js</w:t>
      </w:r>
      <w:proofErr w:type="spellEnd"/>
      <w:r w:rsidRPr="003603DF">
        <w:rPr>
          <w:rFonts w:ascii="Helvetica" w:eastAsia="Times New Roman" w:hAnsi="Helvetica" w:cs="Helvetica"/>
          <w:i/>
          <w:color w:val="333333"/>
          <w:lang w:eastAsia="ru-RU"/>
        </w:rPr>
        <w:t>/</w:t>
      </w:r>
      <w:r w:rsidRPr="003603DF">
        <w:rPr>
          <w:rFonts w:ascii="Helvetica" w:eastAsia="Times New Roman" w:hAnsi="Helvetica" w:cs="Helvetica"/>
          <w:i/>
          <w:color w:val="333333"/>
          <w:lang w:val="en-US" w:eastAsia="ru-RU"/>
        </w:rPr>
        <w:t>admin</w:t>
      </w:r>
      <w:r w:rsidRPr="003603DF">
        <w:rPr>
          <w:rFonts w:ascii="Helvetica" w:eastAsia="Times New Roman" w:hAnsi="Helvetica" w:cs="Helvetica"/>
          <w:i/>
          <w:color w:val="333333"/>
          <w:lang w:eastAsia="ru-RU"/>
        </w:rPr>
        <w:t>.</w:t>
      </w:r>
      <w:proofErr w:type="spellStart"/>
      <w:r w:rsidRPr="003603DF">
        <w:rPr>
          <w:rFonts w:ascii="Helvetica" w:eastAsia="Times New Roman" w:hAnsi="Helvetica" w:cs="Helvetica"/>
          <w:i/>
          <w:color w:val="333333"/>
          <w:lang w:val="en-US" w:eastAsia="ru-RU"/>
        </w:rPr>
        <w:t>js</w:t>
      </w:r>
      <w:proofErr w:type="spellEnd"/>
      <w:r w:rsidRPr="003603DF">
        <w:rPr>
          <w:rFonts w:ascii="Helvetica" w:eastAsia="Times New Roman" w:hAnsi="Helvetica" w:cs="Helvetica"/>
          <w:i/>
          <w:color w:val="333333"/>
          <w:lang w:eastAsia="ru-RU"/>
        </w:rPr>
        <w:t>"&gt;&lt;/</w:t>
      </w:r>
      <w:r w:rsidRPr="003603DF">
        <w:rPr>
          <w:rFonts w:ascii="Helvetica" w:eastAsia="Times New Roman" w:hAnsi="Helvetica" w:cs="Helvetica"/>
          <w:i/>
          <w:color w:val="333333"/>
          <w:lang w:val="en-US" w:eastAsia="ru-RU"/>
        </w:rPr>
        <w:t>script</w:t>
      </w:r>
      <w:r w:rsidRPr="003603DF">
        <w:rPr>
          <w:rFonts w:ascii="Helvetica" w:eastAsia="Times New Roman" w:hAnsi="Helvetica" w:cs="Helvetica"/>
          <w:i/>
          <w:color w:val="333333"/>
          <w:lang w:eastAsia="ru-RU"/>
        </w:rPr>
        <w:t>&gt;</w:t>
      </w:r>
      <w:r w:rsidRPr="003603DF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</w:t>
      </w:r>
      <w:r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на </w:t>
      </w:r>
      <w:r w:rsidRPr="003603DF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</w:t>
      </w:r>
      <w:r w:rsidRPr="003603DF">
        <w:rPr>
          <w:rFonts w:ascii="Helvetica" w:eastAsia="Times New Roman" w:hAnsi="Helvetica" w:cs="Helvetica"/>
          <w:i/>
          <w:color w:val="333333"/>
          <w:lang w:eastAsia="ru-RU"/>
        </w:rPr>
        <w:t>&lt;</w:t>
      </w:r>
      <w:r w:rsidRPr="003603DF">
        <w:rPr>
          <w:rFonts w:ascii="Helvetica" w:eastAsia="Times New Roman" w:hAnsi="Helvetica" w:cs="Helvetica"/>
          <w:i/>
          <w:color w:val="333333"/>
          <w:lang w:val="en-US" w:eastAsia="ru-RU"/>
        </w:rPr>
        <w:t>script</w:t>
      </w:r>
      <w:r w:rsidRPr="003603DF">
        <w:rPr>
          <w:rFonts w:ascii="Helvetica" w:eastAsia="Times New Roman" w:hAnsi="Helvetica" w:cs="Helvetica"/>
          <w:i/>
          <w:color w:val="333333"/>
          <w:lang w:eastAsia="ru-RU"/>
        </w:rPr>
        <w:t xml:space="preserve"> </w:t>
      </w:r>
      <w:r w:rsidRPr="003603DF">
        <w:rPr>
          <w:rFonts w:ascii="Helvetica" w:eastAsia="Times New Roman" w:hAnsi="Helvetica" w:cs="Helvetica"/>
          <w:i/>
          <w:color w:val="333333"/>
          <w:lang w:val="en-US" w:eastAsia="ru-RU"/>
        </w:rPr>
        <w:t>type</w:t>
      </w:r>
      <w:r w:rsidRPr="003603DF">
        <w:rPr>
          <w:rFonts w:ascii="Helvetica" w:eastAsia="Times New Roman" w:hAnsi="Helvetica" w:cs="Helvetica"/>
          <w:i/>
          <w:color w:val="333333"/>
          <w:lang w:eastAsia="ru-RU"/>
        </w:rPr>
        <w:t>="</w:t>
      </w:r>
      <w:r w:rsidRPr="003603DF">
        <w:rPr>
          <w:rFonts w:ascii="Helvetica" w:eastAsia="Times New Roman" w:hAnsi="Helvetica" w:cs="Helvetica"/>
          <w:i/>
          <w:color w:val="333333"/>
          <w:lang w:val="en-US" w:eastAsia="ru-RU"/>
        </w:rPr>
        <w:t>text</w:t>
      </w:r>
      <w:r w:rsidRPr="003603DF">
        <w:rPr>
          <w:rFonts w:ascii="Helvetica" w:eastAsia="Times New Roman" w:hAnsi="Helvetica" w:cs="Helvetica"/>
          <w:i/>
          <w:color w:val="333333"/>
          <w:lang w:eastAsia="ru-RU"/>
        </w:rPr>
        <w:t>/</w:t>
      </w:r>
      <w:proofErr w:type="spellStart"/>
      <w:r w:rsidRPr="003603DF">
        <w:rPr>
          <w:rFonts w:ascii="Helvetica" w:eastAsia="Times New Roman" w:hAnsi="Helvetica" w:cs="Helvetica"/>
          <w:i/>
          <w:color w:val="333333"/>
          <w:lang w:val="en-US" w:eastAsia="ru-RU"/>
        </w:rPr>
        <w:t>javascript</w:t>
      </w:r>
      <w:proofErr w:type="spellEnd"/>
      <w:r w:rsidRPr="003603DF">
        <w:rPr>
          <w:rFonts w:ascii="Helvetica" w:eastAsia="Times New Roman" w:hAnsi="Helvetica" w:cs="Helvetica"/>
          <w:i/>
          <w:color w:val="333333"/>
          <w:lang w:eastAsia="ru-RU"/>
        </w:rPr>
        <w:t xml:space="preserve">" </w:t>
      </w:r>
      <w:proofErr w:type="spellStart"/>
      <w:r w:rsidRPr="003603DF">
        <w:rPr>
          <w:rFonts w:ascii="Helvetica" w:eastAsia="Times New Roman" w:hAnsi="Helvetica" w:cs="Helvetica"/>
          <w:i/>
          <w:color w:val="333333"/>
          <w:lang w:val="en-US" w:eastAsia="ru-RU"/>
        </w:rPr>
        <w:t>src</w:t>
      </w:r>
      <w:proofErr w:type="spellEnd"/>
      <w:r w:rsidRPr="003603DF">
        <w:rPr>
          <w:rFonts w:ascii="Helvetica" w:eastAsia="Times New Roman" w:hAnsi="Helvetica" w:cs="Helvetica"/>
          <w:i/>
          <w:color w:val="333333"/>
          <w:lang w:eastAsia="ru-RU"/>
        </w:rPr>
        <w:t>="</w:t>
      </w:r>
      <w:r w:rsidRPr="003603DF">
        <w:rPr>
          <w:rFonts w:ascii="Helvetica" w:eastAsia="Times New Roman" w:hAnsi="Helvetica" w:cs="Helvetica"/>
          <w:i/>
          <w:color w:val="333333"/>
          <w:lang w:val="en-US" w:eastAsia="ru-RU"/>
        </w:rPr>
        <w:t>https</w:t>
      </w:r>
      <w:r w:rsidRPr="003603DF">
        <w:rPr>
          <w:rFonts w:ascii="Helvetica" w:eastAsia="Times New Roman" w:hAnsi="Helvetica" w:cs="Helvetica"/>
          <w:i/>
          <w:color w:val="333333"/>
          <w:lang w:eastAsia="ru-RU"/>
        </w:rPr>
        <w:t>://</w:t>
      </w:r>
      <w:proofErr w:type="spellStart"/>
      <w:r w:rsidRPr="003603DF">
        <w:rPr>
          <w:rFonts w:ascii="Helvetica" w:eastAsia="Times New Roman" w:hAnsi="Helvetica" w:cs="Helvetica"/>
          <w:i/>
          <w:color w:val="333333"/>
          <w:lang w:val="en-US" w:eastAsia="ru-RU"/>
        </w:rPr>
        <w:t>sbbegin</w:t>
      </w:r>
      <w:proofErr w:type="spellEnd"/>
      <w:r w:rsidRPr="003603DF">
        <w:rPr>
          <w:rFonts w:ascii="Helvetica" w:eastAsia="Times New Roman" w:hAnsi="Helvetica" w:cs="Helvetica"/>
          <w:i/>
          <w:color w:val="333333"/>
          <w:lang w:eastAsia="ru-RU"/>
        </w:rPr>
        <w:t>.</w:t>
      </w:r>
      <w:proofErr w:type="spellStart"/>
      <w:r w:rsidRPr="003603DF">
        <w:rPr>
          <w:rFonts w:ascii="Helvetica" w:eastAsia="Times New Roman" w:hAnsi="Helvetica" w:cs="Helvetica"/>
          <w:i/>
          <w:color w:val="333333"/>
          <w:lang w:val="en-US" w:eastAsia="ru-RU"/>
        </w:rPr>
        <w:t>herokuapp</w:t>
      </w:r>
      <w:proofErr w:type="spellEnd"/>
      <w:r w:rsidRPr="003603DF">
        <w:rPr>
          <w:rFonts w:ascii="Helvetica" w:eastAsia="Times New Roman" w:hAnsi="Helvetica" w:cs="Helvetica"/>
          <w:i/>
          <w:color w:val="333333"/>
          <w:lang w:eastAsia="ru-RU"/>
        </w:rPr>
        <w:t>.</w:t>
      </w:r>
      <w:r w:rsidRPr="003603DF">
        <w:rPr>
          <w:rFonts w:ascii="Helvetica" w:eastAsia="Times New Roman" w:hAnsi="Helvetica" w:cs="Helvetica"/>
          <w:i/>
          <w:color w:val="333333"/>
          <w:lang w:val="en-US" w:eastAsia="ru-RU"/>
        </w:rPr>
        <w:t>com</w:t>
      </w:r>
      <w:r w:rsidRPr="003603DF">
        <w:rPr>
          <w:rFonts w:ascii="Helvetica" w:eastAsia="Times New Roman" w:hAnsi="Helvetica" w:cs="Helvetica"/>
          <w:i/>
          <w:color w:val="333333"/>
          <w:lang w:eastAsia="ru-RU"/>
        </w:rPr>
        <w:t>/</w:t>
      </w:r>
      <w:proofErr w:type="spellStart"/>
      <w:r w:rsidRPr="003603DF">
        <w:rPr>
          <w:rFonts w:ascii="Helvetica" w:eastAsia="Times New Roman" w:hAnsi="Helvetica" w:cs="Helvetica"/>
          <w:i/>
          <w:color w:val="333333"/>
          <w:lang w:val="en-US" w:eastAsia="ru-RU"/>
        </w:rPr>
        <w:t>js</w:t>
      </w:r>
      <w:proofErr w:type="spellEnd"/>
      <w:r w:rsidRPr="003603DF">
        <w:rPr>
          <w:rFonts w:ascii="Helvetica" w:eastAsia="Times New Roman" w:hAnsi="Helvetica" w:cs="Helvetica"/>
          <w:i/>
          <w:color w:val="333333"/>
          <w:lang w:eastAsia="ru-RU"/>
        </w:rPr>
        <w:t>/</w:t>
      </w:r>
      <w:r w:rsidRPr="003603DF">
        <w:rPr>
          <w:rFonts w:ascii="Helvetica" w:eastAsia="Times New Roman" w:hAnsi="Helvetica" w:cs="Helvetica"/>
          <w:i/>
          <w:color w:val="333333"/>
          <w:lang w:val="en-US" w:eastAsia="ru-RU"/>
        </w:rPr>
        <w:t>admin</w:t>
      </w:r>
      <w:r w:rsidRPr="003603DF">
        <w:rPr>
          <w:rFonts w:ascii="Helvetica" w:eastAsia="Times New Roman" w:hAnsi="Helvetica" w:cs="Helvetica"/>
          <w:i/>
          <w:color w:val="333333"/>
          <w:lang w:eastAsia="ru-RU"/>
        </w:rPr>
        <w:t>.</w:t>
      </w:r>
      <w:proofErr w:type="spellStart"/>
      <w:r w:rsidRPr="003603DF">
        <w:rPr>
          <w:rFonts w:ascii="Helvetica" w:eastAsia="Times New Roman" w:hAnsi="Helvetica" w:cs="Helvetica"/>
          <w:i/>
          <w:color w:val="333333"/>
          <w:lang w:val="en-US" w:eastAsia="ru-RU"/>
        </w:rPr>
        <w:t>js</w:t>
      </w:r>
      <w:proofErr w:type="spellEnd"/>
      <w:r w:rsidRPr="003603DF">
        <w:rPr>
          <w:rFonts w:ascii="Helvetica" w:eastAsia="Times New Roman" w:hAnsi="Helvetica" w:cs="Helvetica"/>
          <w:i/>
          <w:color w:val="333333"/>
          <w:lang w:eastAsia="ru-RU"/>
        </w:rPr>
        <w:t>"&gt;&lt;/</w:t>
      </w:r>
      <w:r w:rsidRPr="003603DF">
        <w:rPr>
          <w:rFonts w:ascii="Helvetica" w:eastAsia="Times New Roman" w:hAnsi="Helvetica" w:cs="Helvetica"/>
          <w:i/>
          <w:color w:val="333333"/>
          <w:lang w:val="en-US" w:eastAsia="ru-RU"/>
        </w:rPr>
        <w:t>script</w:t>
      </w:r>
      <w:r w:rsidRPr="003603DF">
        <w:rPr>
          <w:rFonts w:ascii="Helvetica" w:eastAsia="Times New Roman" w:hAnsi="Helvetica" w:cs="Helvetica"/>
          <w:i/>
          <w:color w:val="333333"/>
          <w:lang w:eastAsia="ru-RU"/>
        </w:rPr>
        <w:t>&gt;</w:t>
      </w:r>
      <w:r w:rsidRPr="003603DF">
        <w:rPr>
          <w:rFonts w:ascii="Helvetica" w:eastAsia="Times New Roman" w:hAnsi="Helvetica" w:cs="Helvetica"/>
          <w:i/>
          <w:color w:val="333333"/>
          <w:sz w:val="24"/>
          <w:szCs w:val="24"/>
          <w:lang w:eastAsia="ru-RU"/>
        </w:rPr>
        <w:t xml:space="preserve">, </w:t>
      </w:r>
      <w:r w:rsidRPr="003603DF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где “</w:t>
      </w:r>
      <w:proofErr w:type="spellStart"/>
      <w:r w:rsidRPr="003603DF">
        <w:rPr>
          <w:rFonts w:ascii="Helvetica" w:eastAsia="Times New Roman" w:hAnsi="Helvetica" w:cs="Helvetica"/>
          <w:i/>
          <w:color w:val="333333"/>
          <w:lang w:val="en-US" w:eastAsia="ru-RU"/>
        </w:rPr>
        <w:t>sbbegin</w:t>
      </w:r>
      <w:proofErr w:type="spellEnd"/>
      <w:r w:rsidRPr="003603DF">
        <w:rPr>
          <w:rFonts w:ascii="Helvetica" w:eastAsia="Times New Roman" w:hAnsi="Helvetica" w:cs="Helvetica"/>
          <w:i/>
          <w:color w:val="333333"/>
          <w:lang w:eastAsia="ru-RU"/>
        </w:rPr>
        <w:t>.</w:t>
      </w:r>
      <w:proofErr w:type="spellStart"/>
      <w:r w:rsidRPr="003603DF">
        <w:rPr>
          <w:rFonts w:ascii="Helvetica" w:eastAsia="Times New Roman" w:hAnsi="Helvetica" w:cs="Helvetica"/>
          <w:i/>
          <w:color w:val="333333"/>
          <w:lang w:val="en-US" w:eastAsia="ru-RU"/>
        </w:rPr>
        <w:t>herokuapp</w:t>
      </w:r>
      <w:proofErr w:type="spellEnd"/>
      <w:r w:rsidRPr="003603DF">
        <w:rPr>
          <w:rFonts w:ascii="Helvetica" w:eastAsia="Times New Roman" w:hAnsi="Helvetica" w:cs="Helvetica"/>
          <w:i/>
          <w:color w:val="333333"/>
          <w:lang w:eastAsia="ru-RU"/>
        </w:rPr>
        <w:t>.</w:t>
      </w:r>
      <w:r w:rsidRPr="003603DF">
        <w:rPr>
          <w:rFonts w:ascii="Helvetica" w:eastAsia="Times New Roman" w:hAnsi="Helvetica" w:cs="Helvetica"/>
          <w:i/>
          <w:color w:val="333333"/>
          <w:lang w:val="en-US" w:eastAsia="ru-RU"/>
        </w:rPr>
        <w:t>com</w:t>
      </w:r>
      <w:r w:rsidRPr="003603DF">
        <w:rPr>
          <w:rFonts w:ascii="Helvetica" w:eastAsia="Times New Roman" w:hAnsi="Helvetica" w:cs="Helvetica"/>
          <w:i/>
          <w:color w:val="333333"/>
          <w:lang w:eastAsia="ru-RU"/>
        </w:rPr>
        <w:t>”</w:t>
      </w:r>
      <w:r w:rsidRPr="003603DF">
        <w:rPr>
          <w:rFonts w:ascii="Helvetica" w:eastAsia="Times New Roman" w:hAnsi="Helvetica" w:cs="Helvetica"/>
          <w:i/>
          <w:color w:val="333333"/>
          <w:sz w:val="24"/>
          <w:szCs w:val="24"/>
          <w:lang w:eastAsia="ru-RU"/>
        </w:rPr>
        <w:t xml:space="preserve"> </w:t>
      </w:r>
      <w:r w:rsidRPr="003603DF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это</w:t>
      </w:r>
      <w:r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адрес моего сайта, который можно посмотреть на закладке </w:t>
      </w:r>
      <w:r w:rsidRPr="003603DF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“</w:t>
      </w:r>
      <w:r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setting</w:t>
      </w:r>
      <w:r w:rsidRPr="003603DF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” </w:t>
      </w:r>
      <w:r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моего проекта на </w:t>
      </w:r>
      <w:proofErr w:type="spellStart"/>
      <w:r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Heroku</w:t>
      </w:r>
      <w:proofErr w:type="spellEnd"/>
      <w:r w:rsidRPr="003603DF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.</w:t>
      </w:r>
    </w:p>
    <w:p w:rsidR="00D67CAB" w:rsidRDefault="00D67CAB" w:rsidP="00D67CAB">
      <w:pPr>
        <w:pStyle w:val="a5"/>
        <w:shd w:val="clear" w:color="auto" w:fill="FFFFFF"/>
        <w:spacing w:after="375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</w:p>
    <w:p w:rsidR="00665789" w:rsidRPr="00D67CAB" w:rsidRDefault="00665789" w:rsidP="00D67CAB">
      <w:pPr>
        <w:pStyle w:val="a5"/>
        <w:numPr>
          <w:ilvl w:val="0"/>
          <w:numId w:val="1"/>
        </w:numPr>
        <w:shd w:val="clear" w:color="auto" w:fill="FFFFFF"/>
        <w:spacing w:after="375" w:line="240" w:lineRule="auto"/>
        <w:rPr>
          <w:rFonts w:ascii="Helvetica" w:eastAsia="Times New Roman" w:hAnsi="Helvetica" w:cs="Helvetica"/>
          <w:i/>
          <w:color w:val="333333"/>
          <w:lang w:eastAsia="ru-RU"/>
        </w:rPr>
      </w:pPr>
      <w:r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поменял в </w:t>
      </w:r>
      <w:proofErr w:type="spellStart"/>
      <w:r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js</w:t>
      </w:r>
      <w:proofErr w:type="spellEnd"/>
      <w:r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-файл</w:t>
      </w:r>
      <w:r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ах строки обращения к файлам серверной части: с </w:t>
      </w:r>
      <w:r w:rsidRPr="00665789">
        <w:rPr>
          <w:rFonts w:ascii="Helvetica" w:eastAsia="Times New Roman" w:hAnsi="Helvetica" w:cs="Helvetica"/>
          <w:i/>
          <w:color w:val="333333"/>
          <w:lang w:eastAsia="ru-RU"/>
        </w:rPr>
        <w:t>url: "https://localhost:443/admin/findAll"</w:t>
      </w:r>
      <w:r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 на </w:t>
      </w:r>
      <w:r w:rsidR="006E07E5" w:rsidRPr="006E07E5">
        <w:rPr>
          <w:rFonts w:ascii="Helvetica" w:eastAsia="Times New Roman" w:hAnsi="Helvetica" w:cs="Helvetica"/>
          <w:i/>
          <w:color w:val="333333"/>
          <w:lang w:eastAsia="ru-RU"/>
        </w:rPr>
        <w:t>url: "https://sbbegin.herokuapp.com/admin/findAll"</w:t>
      </w:r>
      <w:r w:rsidR="006E07E5">
        <w:rPr>
          <w:rFonts w:ascii="Helvetica" w:eastAsia="Times New Roman" w:hAnsi="Helvetica" w:cs="Helvetica"/>
          <w:i/>
          <w:color w:val="333333"/>
          <w:lang w:eastAsia="ru-RU"/>
        </w:rPr>
        <w:t xml:space="preserve">, </w:t>
      </w:r>
      <w:r w:rsidR="006E07E5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при этом убрав порт (и здесь </w:t>
      </w:r>
      <w:proofErr w:type="spellStart"/>
      <w:r w:rsidR="006E07E5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Heroku</w:t>
      </w:r>
      <w:proofErr w:type="spellEnd"/>
      <w:r w:rsidR="006E07E5" w:rsidRPr="006E07E5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</w:t>
      </w:r>
      <w:r w:rsidR="006E07E5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сам подключает нужный ему п</w:t>
      </w:r>
      <w:bookmarkStart w:id="0" w:name="_GoBack"/>
      <w:bookmarkEnd w:id="0"/>
      <w:r w:rsidR="006E07E5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орт).</w:t>
      </w:r>
    </w:p>
    <w:p w:rsidR="00D67CAB" w:rsidRPr="006E07E5" w:rsidRDefault="00D67CAB" w:rsidP="00D67CAB">
      <w:pPr>
        <w:pStyle w:val="a5"/>
        <w:shd w:val="clear" w:color="auto" w:fill="FFFFFF"/>
        <w:spacing w:after="375" w:line="240" w:lineRule="auto"/>
        <w:rPr>
          <w:rFonts w:ascii="Helvetica" w:eastAsia="Times New Roman" w:hAnsi="Helvetica" w:cs="Helvetica"/>
          <w:i/>
          <w:color w:val="333333"/>
          <w:lang w:eastAsia="ru-RU"/>
        </w:rPr>
      </w:pPr>
    </w:p>
    <w:p w:rsidR="006E07E5" w:rsidRPr="006E07E5" w:rsidRDefault="006E07E5" w:rsidP="00D67CAB">
      <w:pPr>
        <w:pStyle w:val="a5"/>
        <w:numPr>
          <w:ilvl w:val="0"/>
          <w:numId w:val="1"/>
        </w:numPr>
        <w:shd w:val="clear" w:color="auto" w:fill="FFFFFF"/>
        <w:spacing w:after="375" w:line="240" w:lineRule="auto"/>
        <w:rPr>
          <w:rFonts w:ascii="Helvetica" w:eastAsia="Times New Roman" w:hAnsi="Helvetica" w:cs="Helvetica"/>
          <w:i/>
          <w:color w:val="333333"/>
          <w:lang w:eastAsia="ru-RU"/>
        </w:rPr>
      </w:pPr>
      <w:r w:rsidRPr="006E07E5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После </w:t>
      </w:r>
      <w:r w:rsidRPr="00FC5937">
        <w:rPr>
          <w:rFonts w:ascii="Helvetica" w:eastAsia="Times New Roman" w:hAnsi="Helvetica" w:cs="Helvetica"/>
          <w:color w:val="333333"/>
          <w:sz w:val="24"/>
          <w:szCs w:val="24"/>
          <w:u w:val="single"/>
          <w:lang w:eastAsia="ru-RU"/>
        </w:rPr>
        <w:t>четвертого</w:t>
      </w:r>
      <w:r w:rsidRPr="006E07E5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удаления/изменения кода/загрузки нового кода на </w:t>
      </w:r>
      <w:proofErr w:type="spellStart"/>
      <w:r w:rsidRPr="006E07E5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Heroku</w:t>
      </w:r>
      <w:proofErr w:type="spellEnd"/>
      <w:r w:rsidRPr="006E07E5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вылетела ошибка циклической ссылки - </w:t>
      </w:r>
      <w:r w:rsidRPr="006E07E5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ошибк</w:t>
      </w:r>
      <w:r w:rsidRPr="006E07E5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а</w:t>
      </w:r>
      <w:r w:rsidRPr="006E07E5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создания </w:t>
      </w:r>
      <w:proofErr w:type="spellStart"/>
      <w:r w:rsidRPr="006E07E5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bean</w:t>
      </w:r>
      <w:proofErr w:type="spellEnd"/>
      <w:r w:rsidRPr="006E07E5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-компонента с именем «</w:t>
      </w:r>
      <w:proofErr w:type="spellStart"/>
      <w:r w:rsidRPr="006E07E5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getPa</w:t>
      </w:r>
      <w:proofErr w:type="spellEnd"/>
      <w:r w:rsidRPr="006E07E5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s</w:t>
      </w:r>
      <w:proofErr w:type="spellStart"/>
      <w:r w:rsidRPr="006E07E5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swordEncoder</w:t>
      </w:r>
      <w:proofErr w:type="spellEnd"/>
      <w:r w:rsidRPr="006E07E5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», что такой бин уже создается. Помогло добавление аннотации </w:t>
      </w:r>
      <w:r w:rsidRPr="006E07E5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@</w:t>
      </w:r>
      <w:r w:rsidRPr="006E07E5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L</w:t>
      </w:r>
      <w:proofErr w:type="spellStart"/>
      <w:r w:rsidRPr="006E07E5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azy</w:t>
      </w:r>
      <w:proofErr w:type="spellEnd"/>
      <w:r w:rsidRPr="006E07E5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</w:t>
      </w:r>
      <w:proofErr w:type="gramStart"/>
      <w:r w:rsidRPr="006E07E5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над</w:t>
      </w:r>
      <w:proofErr w:type="gramEnd"/>
      <w:r w:rsidRPr="006E07E5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бином </w:t>
      </w:r>
      <w:proofErr w:type="spellStart"/>
      <w:r w:rsidRPr="006E07E5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getPasswordEncoder</w:t>
      </w:r>
      <w:proofErr w:type="spellEnd"/>
      <w:r w:rsidRPr="006E07E5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()</w:t>
      </w:r>
      <w:r w:rsidRPr="006E07E5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</w:t>
      </w:r>
      <w:r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в</w:t>
      </w:r>
      <w:r w:rsidRPr="006E07E5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файле WebSecurityConfig.java добавил аннотацию @</w:t>
      </w:r>
      <w:proofErr w:type="spellStart"/>
      <w:r w:rsidRPr="006E07E5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lazy</w:t>
      </w:r>
      <w:proofErr w:type="spellEnd"/>
      <w:r w:rsidRPr="006E07E5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.</w:t>
      </w:r>
    </w:p>
    <w:p w:rsidR="00D67CAB" w:rsidRDefault="00D67CAB" w:rsidP="00F063EF">
      <w:pPr>
        <w:shd w:val="clear" w:color="auto" w:fill="FFFFFF"/>
        <w:spacing w:after="375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</w:p>
    <w:p w:rsidR="006E07E5" w:rsidRPr="006E07E5" w:rsidRDefault="006E07E5" w:rsidP="00F063EF">
      <w:pPr>
        <w:shd w:val="clear" w:color="auto" w:fill="FFFFFF"/>
        <w:spacing w:after="375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В других статьях предлагают сделать следующие шаги для запуска проекта на </w:t>
      </w:r>
      <w:proofErr w:type="spellStart"/>
      <w:r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Heroku</w:t>
      </w:r>
      <w:proofErr w:type="spellEnd"/>
      <w:r w:rsidRPr="006E07E5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</w:t>
      </w:r>
      <w:r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(т.е. самостоятельно прописывать подключение к БД </w:t>
      </w:r>
      <w:proofErr w:type="spellStart"/>
      <w:r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Heroku</w:t>
      </w:r>
      <w:proofErr w:type="spellEnd"/>
      <w:r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)</w:t>
      </w:r>
      <w:r w:rsidR="00D67CAB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.</w:t>
      </w:r>
      <w:r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</w:t>
      </w:r>
      <w:r w:rsidR="00D67CAB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Н</w:t>
      </w:r>
      <w:r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о у меня такое не сработало (ругалось на подключение к </w:t>
      </w:r>
      <w:r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https</w:t>
      </w:r>
      <w:r w:rsidR="00D67CAB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и </w:t>
      </w:r>
      <w:proofErr w:type="spellStart"/>
      <w:r w:rsidR="00D67CAB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закомментирование</w:t>
      </w:r>
      <w:proofErr w:type="spellEnd"/>
      <w:r w:rsidR="00D67CAB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строк с подключением к </w:t>
      </w:r>
      <w:r w:rsidR="00D67CAB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https</w:t>
      </w:r>
      <w:r w:rsidR="00D67CAB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в файле </w:t>
      </w:r>
      <w:r w:rsidR="00D67CAB" w:rsidRPr="00D67CAB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“</w:t>
      </w:r>
      <w:r w:rsidR="00D67CAB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application</w:t>
      </w:r>
      <w:r w:rsidR="00D67CAB" w:rsidRPr="00D67CAB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.</w:t>
      </w:r>
      <w:r w:rsidR="00D67CAB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properties</w:t>
      </w:r>
      <w:r w:rsidR="00D67CAB" w:rsidRPr="00D67CAB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” </w:t>
      </w:r>
      <w:r w:rsidR="00D67CAB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не помогало</w:t>
      </w:r>
      <w:r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)</w:t>
      </w:r>
      <w:r w:rsidR="00D67CAB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:</w:t>
      </w:r>
    </w:p>
    <w:p w:rsidR="00F063EF" w:rsidRDefault="00D67CAB" w:rsidP="00F063EF">
      <w:pPr>
        <w:shd w:val="clear" w:color="auto" w:fill="FFFFFF"/>
        <w:spacing w:after="375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Далее</w:t>
      </w:r>
      <w:ins w:id="1" w:author="Unknown">
        <w:r w:rsidR="00F063EF" w:rsidRPr="00F063EF">
          <w:rPr>
            <w:rFonts w:ascii="Helvetica" w:eastAsia="Times New Roman" w:hAnsi="Helvetica" w:cs="Helvetica"/>
            <w:color w:val="333333"/>
            <w:sz w:val="24"/>
            <w:szCs w:val="24"/>
            <w:lang w:eastAsia="ru-RU"/>
          </w:rPr>
          <w:t xml:space="preserve"> переходим в наше приложение и </w:t>
        </w:r>
        <w:proofErr w:type="gramStart"/>
        <w:r w:rsidR="00F063EF" w:rsidRPr="00F063EF">
          <w:rPr>
            <w:rFonts w:ascii="Helvetica" w:eastAsia="Times New Roman" w:hAnsi="Helvetica" w:cs="Helvetica"/>
            <w:color w:val="333333"/>
            <w:sz w:val="24"/>
            <w:szCs w:val="24"/>
            <w:lang w:eastAsia="ru-RU"/>
          </w:rPr>
          <w:t>ищем где мы подключаемся</w:t>
        </w:r>
        <w:proofErr w:type="gramEnd"/>
        <w:r w:rsidR="00F063EF" w:rsidRPr="00F063EF">
          <w:rPr>
            <w:rFonts w:ascii="Helvetica" w:eastAsia="Times New Roman" w:hAnsi="Helvetica" w:cs="Helvetica"/>
            <w:color w:val="333333"/>
            <w:sz w:val="24"/>
            <w:szCs w:val="24"/>
            <w:lang w:eastAsia="ru-RU"/>
          </w:rPr>
          <w:t xml:space="preserve"> к базе.</w:t>
        </w:r>
      </w:ins>
    </w:p>
    <w:p w:rsidR="006339EF" w:rsidRPr="006339EF" w:rsidRDefault="006339EF" w:rsidP="006339E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</w:pPr>
      <w:r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вместо</w:t>
      </w:r>
    </w:p>
    <w:p w:rsidR="006339EF" w:rsidRPr="006339EF" w:rsidRDefault="006339EF" w:rsidP="006339E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</w:pPr>
      <w:r w:rsidRPr="006339EF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>#spring.datasource.url=jdbc:postgresql://localhost:5432/forflyway?serverTimezone=UTC</w:t>
      </w:r>
    </w:p>
    <w:p w:rsidR="006339EF" w:rsidRPr="006339EF" w:rsidRDefault="006339EF" w:rsidP="006339EF">
      <w:pPr>
        <w:pStyle w:val="HTML"/>
        <w:shd w:val="clear" w:color="auto" w:fill="2B2B2B"/>
        <w:rPr>
          <w:rFonts w:ascii="Consolas" w:hAnsi="Consolas" w:cs="Consolas"/>
          <w:color w:val="A9B7C6"/>
          <w:lang w:val="en-US"/>
        </w:rPr>
      </w:pPr>
      <w:r w:rsidRPr="006339EF">
        <w:rPr>
          <w:rFonts w:ascii="Consolas" w:hAnsi="Consolas" w:cs="Consolas"/>
          <w:color w:val="808080"/>
          <w:lang w:val="en-US"/>
        </w:rPr>
        <w:t>#</w:t>
      </w:r>
      <w:proofErr w:type="spellStart"/>
      <w:r w:rsidRPr="006339EF">
        <w:rPr>
          <w:rFonts w:ascii="Consolas" w:hAnsi="Consolas" w:cs="Consolas"/>
          <w:color w:val="808080"/>
          <w:lang w:val="en-US"/>
        </w:rPr>
        <w:t>spring.datasource.username</w:t>
      </w:r>
      <w:proofErr w:type="spellEnd"/>
      <w:r w:rsidRPr="006339EF">
        <w:rPr>
          <w:rFonts w:ascii="Consolas" w:hAnsi="Consolas" w:cs="Consolas"/>
          <w:color w:val="808080"/>
          <w:lang w:val="en-US"/>
        </w:rPr>
        <w:t>=root</w:t>
      </w:r>
      <w:r w:rsidRPr="006339EF">
        <w:rPr>
          <w:rFonts w:ascii="Consolas" w:hAnsi="Consolas" w:cs="Consolas"/>
          <w:color w:val="808080"/>
          <w:lang w:val="en-US"/>
        </w:rPr>
        <w:br/>
        <w:t>#</w:t>
      </w:r>
      <w:proofErr w:type="spellStart"/>
      <w:r w:rsidRPr="006339EF">
        <w:rPr>
          <w:rFonts w:ascii="Consolas" w:hAnsi="Consolas" w:cs="Consolas"/>
          <w:color w:val="808080"/>
          <w:lang w:val="en-US"/>
        </w:rPr>
        <w:t>spring.datasource.password</w:t>
      </w:r>
      <w:proofErr w:type="spellEnd"/>
      <w:r w:rsidRPr="006339EF">
        <w:rPr>
          <w:rFonts w:ascii="Consolas" w:hAnsi="Consolas" w:cs="Consolas"/>
          <w:color w:val="808080"/>
          <w:lang w:val="en-US"/>
        </w:rPr>
        <w:t>=qwa12345</w:t>
      </w:r>
    </w:p>
    <w:p w:rsidR="006339EF" w:rsidRPr="006339EF" w:rsidRDefault="006339EF" w:rsidP="006339E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</w:pPr>
      <w:r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написать</w:t>
      </w:r>
    </w:p>
    <w:p w:rsidR="006339EF" w:rsidRPr="006339EF" w:rsidRDefault="006339EF" w:rsidP="006339E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</w:pPr>
      <w:r w:rsidRPr="006339EF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spring.datasource.url</w:t>
      </w:r>
      <w:r w:rsidRPr="006339EF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>=</w:t>
      </w:r>
      <w:r w:rsidRPr="006339EF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${SPRING_DATASOURCE_URL:jdbc:postgresql://localhost:5432/forflyway?serverTimezone=UTC</w:t>
      </w:r>
      <w:proofErr w:type="gramStart"/>
      <w:r w:rsidRPr="006339EF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}</w:t>
      </w:r>
      <w:proofErr w:type="gramEnd"/>
      <w:r w:rsidRPr="006339EF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br/>
      </w:r>
      <w:proofErr w:type="spellStart"/>
      <w:r w:rsidRPr="006339EF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spring.datasource.username</w:t>
      </w:r>
      <w:proofErr w:type="spellEnd"/>
      <w:r w:rsidRPr="006339EF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>=</w:t>
      </w:r>
      <w:r w:rsidRPr="006339EF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${</w:t>
      </w:r>
      <w:proofErr w:type="spellStart"/>
      <w:r w:rsidRPr="006339EF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SPRING_DATASOURCE_USERNAME:root</w:t>
      </w:r>
      <w:proofErr w:type="spellEnd"/>
      <w:r w:rsidRPr="006339EF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}</w:t>
      </w:r>
      <w:r w:rsidRPr="006339EF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br/>
      </w:r>
      <w:r w:rsidRPr="006339EF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spring.datasource.password</w:t>
      </w:r>
      <w:r w:rsidRPr="006339EF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>=</w:t>
      </w:r>
      <w:r w:rsidRPr="006339EF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${SPRING_DATASOURCE_PASSWORD:qwa12345}</w:t>
      </w:r>
    </w:p>
    <w:p w:rsidR="006339EF" w:rsidRDefault="006339EF" w:rsidP="00F063EF">
      <w:pPr>
        <w:shd w:val="clear" w:color="auto" w:fill="FFFFFF"/>
        <w:spacing w:after="375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где</w:t>
      </w:r>
      <w:r w:rsidRPr="006339EF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</w:t>
      </w:r>
      <w:r w:rsidRPr="006339EF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SPRING</w:t>
      </w:r>
      <w:r w:rsidRPr="006339EF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_</w:t>
      </w:r>
      <w:r w:rsidRPr="006339EF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DATASOURCE</w:t>
      </w:r>
      <w:r w:rsidRPr="006339EF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_</w:t>
      </w:r>
      <w:r w:rsidRPr="006339EF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URL</w:t>
      </w:r>
      <w:r w:rsidRPr="006339EF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/</w:t>
      </w:r>
      <w:r w:rsidRPr="006339EF">
        <w:t xml:space="preserve"> </w:t>
      </w:r>
      <w:r w:rsidRPr="006339EF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USERNAME</w:t>
      </w:r>
      <w:r w:rsidRPr="006339EF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/</w:t>
      </w:r>
      <w:r w:rsidRPr="006339EF">
        <w:t xml:space="preserve"> </w:t>
      </w:r>
      <w:r w:rsidRPr="006339EF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PASSWORD</w:t>
      </w:r>
      <w:r w:rsidRPr="006339EF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</w:t>
      </w:r>
      <w:r>
        <w:rPr>
          <w:rFonts w:ascii="Helvetica" w:eastAsia="Times New Roman" w:hAnsi="Helvetica" w:cs="Helvetica"/>
          <w:color w:val="333333"/>
          <w:sz w:val="24"/>
          <w:szCs w:val="24"/>
          <w:lang w:val="uk-UA" w:eastAsia="ru-RU"/>
        </w:rPr>
        <w:t xml:space="preserve">– </w:t>
      </w:r>
      <w:r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это</w:t>
      </w:r>
      <w:r w:rsidRPr="006339EF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</w:t>
      </w:r>
      <w:r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служебные</w:t>
      </w:r>
      <w:r w:rsidRPr="006339EF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</w:t>
      </w:r>
      <w:r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переменные</w:t>
      </w:r>
      <w:r w:rsidRPr="006339EF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</w:t>
      </w:r>
      <w:r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в</w:t>
      </w:r>
      <w:r w:rsidRPr="006339EF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</w:t>
      </w:r>
      <w:r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HEROKU</w:t>
      </w:r>
      <w:r w:rsidRPr="006339EF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, </w:t>
      </w:r>
      <w:r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которые</w:t>
      </w:r>
      <w:r w:rsidRPr="006339EF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“</w:t>
      </w:r>
      <w:r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автоматом</w:t>
      </w:r>
      <w:r w:rsidRPr="006339EF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</w:t>
      </w:r>
      <w:r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подтягивают</w:t>
      </w:r>
      <w:r w:rsidRPr="006339EF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” </w:t>
      </w:r>
      <w:r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данные о созданной у них БД. Хотя можно и вручную </w:t>
      </w:r>
      <w:proofErr w:type="spellStart"/>
      <w:r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повставлять</w:t>
      </w:r>
      <w:proofErr w:type="spellEnd"/>
      <w:r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эти данные, взяв их </w:t>
      </w:r>
      <w:r w:rsidRPr="006339EF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</w:t>
      </w:r>
      <w:r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из верхней табличк</w:t>
      </w:r>
      <w:proofErr w:type="gramStart"/>
      <w:r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и(</w:t>
      </w:r>
      <w:proofErr w:type="gramEnd"/>
      <w:r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и тогда не нужны </w:t>
      </w:r>
      <w:r w:rsidRPr="006339EF">
        <w:rPr>
          <w:rFonts w:ascii="Consolas" w:eastAsia="Times New Roman" w:hAnsi="Consolas" w:cs="Consolas"/>
          <w:color w:val="6A8759"/>
          <w:sz w:val="24"/>
          <w:szCs w:val="24"/>
          <w:highlight w:val="black"/>
          <w:lang w:eastAsia="ru-RU"/>
        </w:rPr>
        <w:t>${}</w:t>
      </w:r>
      <w:r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).</w:t>
      </w:r>
    </w:p>
    <w:p w:rsidR="00F063EF" w:rsidRPr="00F063EF" w:rsidRDefault="00D67CAB" w:rsidP="00F063EF">
      <w:pPr>
        <w:shd w:val="clear" w:color="auto" w:fill="FFFFFF"/>
        <w:spacing w:after="375" w:line="240" w:lineRule="auto"/>
        <w:rPr>
          <w:ins w:id="2" w:author="Unknown"/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lastRenderedPageBreak/>
        <w:t xml:space="preserve">У автора этой статьи иначе устроено подключение к БД, поэтому он меняет </w:t>
      </w:r>
      <w:proofErr w:type="gramStart"/>
      <w:r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по своему</w:t>
      </w:r>
      <w:proofErr w:type="gramEnd"/>
      <w:r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:</w:t>
      </w:r>
      <w:ins w:id="3" w:author="Unknown">
        <w:r w:rsidR="00F063EF" w:rsidRPr="00F063EF">
          <w:rPr>
            <w:rFonts w:ascii="Helvetica" w:eastAsia="Times New Roman" w:hAnsi="Helvetica" w:cs="Helvetica"/>
            <w:noProof/>
            <w:color w:val="333333"/>
            <w:sz w:val="24"/>
            <w:szCs w:val="24"/>
            <w:lang w:eastAsia="ru-RU"/>
            <w:rPrChange w:id="4">
              <w:rPr>
                <w:noProof/>
                <w:lang w:eastAsia="ru-RU"/>
              </w:rPr>
            </w:rPrChange>
          </w:rPr>
          <w:drawing>
            <wp:inline distT="0" distB="0" distL="0" distR="0" wp14:anchorId="59105E24" wp14:editId="63F883B6">
              <wp:extent cx="6304915" cy="3263900"/>
              <wp:effectExtent l="0" t="0" r="635" b="0"/>
              <wp:docPr id="14" name="Рисунок 5" descr="соединение с базой в джава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5" descr="соединение с базой в джава"/>
                      <pic:cNvPicPr>
                        <a:picLocks noChangeAspect="1" noChangeArrowheads="1"/>
                      </pic:cNvPicPr>
                    </pic:nvPicPr>
                    <pic:blipFill>
                      <a:blip r:embed="rId13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304915" cy="3263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:rsidR="00F063EF" w:rsidRPr="00C6662B" w:rsidRDefault="00F063EF" w:rsidP="00F063EF">
      <w:pPr>
        <w:shd w:val="clear" w:color="auto" w:fill="FFFFFF"/>
        <w:spacing w:after="375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ins w:id="5" w:author="Unknown">
        <w:r w:rsidRPr="00F063EF">
          <w:rPr>
            <w:rFonts w:ascii="Helvetica" w:eastAsia="Times New Roman" w:hAnsi="Helvetica" w:cs="Helvetica"/>
            <w:color w:val="333333"/>
            <w:sz w:val="24"/>
            <w:szCs w:val="24"/>
            <w:lang w:eastAsia="ru-RU"/>
          </w:rPr>
          <w:t xml:space="preserve">Просто замените пользователя, пароль и </w:t>
        </w:r>
        <w:proofErr w:type="spellStart"/>
        <w:r w:rsidRPr="00F063EF">
          <w:rPr>
            <w:rFonts w:ascii="Helvetica" w:eastAsia="Times New Roman" w:hAnsi="Helvetica" w:cs="Helvetica"/>
            <w:color w:val="333333"/>
            <w:sz w:val="24"/>
            <w:szCs w:val="24"/>
            <w:lang w:eastAsia="ru-RU"/>
          </w:rPr>
          <w:t>урл</w:t>
        </w:r>
        <w:proofErr w:type="spellEnd"/>
        <w:r w:rsidRPr="00F063EF">
          <w:rPr>
            <w:rFonts w:ascii="Helvetica" w:eastAsia="Times New Roman" w:hAnsi="Helvetica" w:cs="Helvetica"/>
            <w:color w:val="333333"/>
            <w:sz w:val="24"/>
            <w:szCs w:val="24"/>
            <w:lang w:eastAsia="ru-RU"/>
          </w:rPr>
          <w:t xml:space="preserve"> к базе на те, который Вам создал </w:t>
        </w:r>
        <w:proofErr w:type="spellStart"/>
        <w:r w:rsidRPr="00F063EF">
          <w:rPr>
            <w:rFonts w:ascii="Helvetica" w:eastAsia="Times New Roman" w:hAnsi="Helvetica" w:cs="Helvetica"/>
            <w:color w:val="333333"/>
            <w:sz w:val="24"/>
            <w:szCs w:val="24"/>
            <w:lang w:eastAsia="ru-RU"/>
          </w:rPr>
          <w:t>клауд</w:t>
        </w:r>
        <w:proofErr w:type="spellEnd"/>
        <w:r w:rsidRPr="00F063EF">
          <w:rPr>
            <w:rFonts w:ascii="Helvetica" w:eastAsia="Times New Roman" w:hAnsi="Helvetica" w:cs="Helvetica"/>
            <w:color w:val="333333"/>
            <w:sz w:val="24"/>
            <w:szCs w:val="24"/>
            <w:lang w:eastAsia="ru-RU"/>
          </w:rPr>
          <w:t>.</w:t>
        </w:r>
      </w:ins>
    </w:p>
    <w:p w:rsidR="00C6662B" w:rsidRPr="00C6662B" w:rsidRDefault="00C6662B" w:rsidP="00F063EF">
      <w:pPr>
        <w:shd w:val="clear" w:color="auto" w:fill="FFFFFF"/>
        <w:spacing w:after="375" w:line="240" w:lineRule="auto"/>
        <w:rPr>
          <w:ins w:id="6" w:author="Unknown"/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2A3590C0" wp14:editId="08000D11">
            <wp:extent cx="5940425" cy="3215150"/>
            <wp:effectExtent l="0" t="0" r="3175" b="444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3EF" w:rsidRPr="00F063EF" w:rsidRDefault="00F063EF" w:rsidP="00F063EF">
      <w:pPr>
        <w:shd w:val="clear" w:color="auto" w:fill="FFFFFF"/>
        <w:spacing w:after="375" w:line="240" w:lineRule="auto"/>
        <w:rPr>
          <w:ins w:id="7" w:author="Unknown"/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ins w:id="8" w:author="Unknown">
        <w:r w:rsidRPr="00F063EF">
          <w:rPr>
            <w:rFonts w:ascii="Helvetica" w:eastAsia="Times New Roman" w:hAnsi="Helvetica" w:cs="Helvetica"/>
            <w:color w:val="333333"/>
            <w:sz w:val="24"/>
            <w:szCs w:val="24"/>
            <w:lang w:eastAsia="ru-RU"/>
          </w:rPr>
          <w:t>Для того</w:t>
        </w:r>
        <w:proofErr w:type="gramStart"/>
        <w:r w:rsidRPr="00F063EF">
          <w:rPr>
            <w:rFonts w:ascii="Helvetica" w:eastAsia="Times New Roman" w:hAnsi="Helvetica" w:cs="Helvetica"/>
            <w:color w:val="333333"/>
            <w:sz w:val="24"/>
            <w:szCs w:val="24"/>
            <w:lang w:eastAsia="ru-RU"/>
          </w:rPr>
          <w:t>,</w:t>
        </w:r>
        <w:proofErr w:type="gramEnd"/>
        <w:r w:rsidRPr="00F063EF">
          <w:rPr>
            <w:rFonts w:ascii="Helvetica" w:eastAsia="Times New Roman" w:hAnsi="Helvetica" w:cs="Helvetica"/>
            <w:color w:val="333333"/>
            <w:sz w:val="24"/>
            <w:szCs w:val="24"/>
            <w:lang w:eastAsia="ru-RU"/>
          </w:rPr>
          <w:t xml:space="preserve"> чтобы подключиться к удаленной базе с локальной машины добавьте еще один параметр к </w:t>
        </w:r>
        <w:proofErr w:type="spellStart"/>
        <w:r w:rsidRPr="00F063EF">
          <w:rPr>
            <w:rFonts w:ascii="Helvetica" w:eastAsia="Times New Roman" w:hAnsi="Helvetica" w:cs="Helvetica"/>
            <w:color w:val="333333"/>
            <w:sz w:val="24"/>
            <w:szCs w:val="24"/>
            <w:lang w:eastAsia="ru-RU"/>
          </w:rPr>
          <w:t>урл</w:t>
        </w:r>
        <w:proofErr w:type="spellEnd"/>
        <w:r w:rsidRPr="00F063EF">
          <w:rPr>
            <w:rFonts w:ascii="Helvetica" w:eastAsia="Times New Roman" w:hAnsi="Helvetica" w:cs="Helvetica"/>
            <w:color w:val="333333"/>
            <w:sz w:val="24"/>
            <w:szCs w:val="24"/>
            <w:lang w:eastAsia="ru-RU"/>
          </w:rPr>
          <w:t xml:space="preserve">: </w:t>
        </w:r>
        <w:proofErr w:type="spellStart"/>
        <w:r w:rsidRPr="00F063EF">
          <w:rPr>
            <w:rFonts w:ascii="Helvetica" w:eastAsia="Times New Roman" w:hAnsi="Helvetica" w:cs="Helvetica"/>
            <w:color w:val="333333"/>
            <w:sz w:val="24"/>
            <w:szCs w:val="24"/>
            <w:lang w:eastAsia="ru-RU"/>
          </w:rPr>
          <w:t>sslmode</w:t>
        </w:r>
        <w:proofErr w:type="spellEnd"/>
        <w:r w:rsidRPr="00F063EF">
          <w:rPr>
            <w:rFonts w:ascii="Helvetica" w:eastAsia="Times New Roman" w:hAnsi="Helvetica" w:cs="Helvetica"/>
            <w:color w:val="333333"/>
            <w:sz w:val="24"/>
            <w:szCs w:val="24"/>
            <w:lang w:eastAsia="ru-RU"/>
          </w:rPr>
          <w:t>=</w:t>
        </w:r>
        <w:proofErr w:type="spellStart"/>
        <w:r w:rsidRPr="00F063EF">
          <w:rPr>
            <w:rFonts w:ascii="Helvetica" w:eastAsia="Times New Roman" w:hAnsi="Helvetica" w:cs="Helvetica"/>
            <w:color w:val="333333"/>
            <w:sz w:val="24"/>
            <w:szCs w:val="24"/>
            <w:lang w:eastAsia="ru-RU"/>
          </w:rPr>
          <w:t>require</w:t>
        </w:r>
        <w:proofErr w:type="spellEnd"/>
        <w:r w:rsidRPr="00F063EF">
          <w:rPr>
            <w:rFonts w:ascii="Helvetica" w:eastAsia="Times New Roman" w:hAnsi="Helvetica" w:cs="Helvetica"/>
            <w:color w:val="333333"/>
            <w:sz w:val="24"/>
            <w:szCs w:val="24"/>
            <w:lang w:eastAsia="ru-RU"/>
          </w:rPr>
          <w:t xml:space="preserve"> как показано на рисунке выше.</w:t>
        </w:r>
      </w:ins>
    </w:p>
    <w:p w:rsidR="00F063EF" w:rsidRPr="00F063EF" w:rsidRDefault="00F063EF" w:rsidP="00F063EF">
      <w:pPr>
        <w:shd w:val="clear" w:color="auto" w:fill="FFFFFF"/>
        <w:spacing w:after="375" w:line="240" w:lineRule="auto"/>
        <w:rPr>
          <w:ins w:id="9" w:author="Unknown"/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ins w:id="10" w:author="Unknown">
        <w:r w:rsidRPr="00F063EF">
          <w:rPr>
            <w:rFonts w:ascii="Helvetica" w:eastAsia="Times New Roman" w:hAnsi="Helvetica" w:cs="Helvetica"/>
            <w:color w:val="333333"/>
            <w:sz w:val="24"/>
            <w:szCs w:val="24"/>
            <w:lang w:eastAsia="ru-RU"/>
          </w:rPr>
          <w:t xml:space="preserve">Далее нужно сделать изменения в </w:t>
        </w:r>
        <w:proofErr w:type="gramStart"/>
        <w:r w:rsidRPr="00F063EF">
          <w:rPr>
            <w:rFonts w:ascii="Helvetica" w:eastAsia="Times New Roman" w:hAnsi="Helvetica" w:cs="Helvetica"/>
            <w:color w:val="333333"/>
            <w:sz w:val="24"/>
            <w:szCs w:val="24"/>
            <w:lang w:eastAsia="ru-RU"/>
          </w:rPr>
          <w:t>нашем</w:t>
        </w:r>
        <w:proofErr w:type="gramEnd"/>
        <w:r w:rsidRPr="00F063EF">
          <w:rPr>
            <w:rFonts w:ascii="Helvetica" w:eastAsia="Times New Roman" w:hAnsi="Helvetica" w:cs="Helvetica"/>
            <w:color w:val="333333"/>
            <w:sz w:val="24"/>
            <w:szCs w:val="24"/>
            <w:lang w:eastAsia="ru-RU"/>
          </w:rPr>
          <w:t xml:space="preserve"> pom.xml. Так как мы используем </w:t>
        </w:r>
        <w:proofErr w:type="spellStart"/>
        <w:r w:rsidRPr="00F063EF">
          <w:rPr>
            <w:rFonts w:ascii="Helvetica" w:eastAsia="Times New Roman" w:hAnsi="Helvetica" w:cs="Helvetica"/>
            <w:color w:val="333333"/>
            <w:sz w:val="24"/>
            <w:szCs w:val="24"/>
            <w:lang w:eastAsia="ru-RU"/>
          </w:rPr>
          <w:t>постгрес</w:t>
        </w:r>
        <w:proofErr w:type="spellEnd"/>
        <w:r w:rsidRPr="00F063EF">
          <w:rPr>
            <w:rFonts w:ascii="Helvetica" w:eastAsia="Times New Roman" w:hAnsi="Helvetica" w:cs="Helvetica"/>
            <w:color w:val="333333"/>
            <w:sz w:val="24"/>
            <w:szCs w:val="24"/>
            <w:lang w:eastAsia="ru-RU"/>
          </w:rPr>
          <w:t xml:space="preserve"> — не забудьте добавить драйвер подключения именно для этой базы данных.</w:t>
        </w:r>
      </w:ins>
    </w:p>
    <w:tbl>
      <w:tblPr>
        <w:tblW w:w="5000" w:type="pct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17"/>
        <w:gridCol w:w="1998"/>
      </w:tblGrid>
      <w:tr w:rsidR="00F063EF" w:rsidRPr="00F063EF" w:rsidTr="00F063EF"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bookmarkStart w:id="11" w:name="#codesyntax_1"/>
          <w:bookmarkEnd w:id="11"/>
          <w:p w:rsidR="00F063EF" w:rsidRPr="00F063EF" w:rsidRDefault="00F063EF" w:rsidP="00F063EF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63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fldChar w:fldCharType="begin"/>
            </w:r>
            <w:r w:rsidRPr="00F063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instrText xml:space="preserve"> HYPERLINK "https://java-master.com/java-%D0%BF%D1%80%D0%B8%D0%BB%D0%BE%D0%B6%D0%B5%D0%BD%D0%B8%D0%B5-%D0%BD%D0%B0-%D0%B1%D0%B5%D1%81%D0%BF%D0%BB%D0%B0%D1%82%D0%BD%D1%8B%D0%B9-%D1%85%D0%BE%D1%81%D1%82%D0%B8%D0%BD%D0%B3/" \l "codesyntax_1" \o "Нажмите, чтобы показать или скрыть блок кода" </w:instrText>
            </w:r>
            <w:r w:rsidRPr="00F063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fldChar w:fldCharType="separate"/>
            </w:r>
            <w:r w:rsidRPr="00F063EF">
              <w:rPr>
                <w:rFonts w:ascii="Times New Roman" w:eastAsia="Times New Roman" w:hAnsi="Times New Roman" w:cs="Times New Roman"/>
                <w:color w:val="428BCA"/>
                <w:sz w:val="24"/>
                <w:szCs w:val="24"/>
                <w:lang w:eastAsia="ru-RU"/>
              </w:rPr>
              <w:t>Код</w:t>
            </w:r>
            <w:r w:rsidRPr="00F063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fldChar w:fldCharType="end"/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:rsidR="00F063EF" w:rsidRPr="00F063EF" w:rsidRDefault="00F063EF" w:rsidP="00F063EF">
            <w:pPr>
              <w:spacing w:before="300" w:after="30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63EF">
              <w:rPr>
                <w:rFonts w:ascii="Times New Roman" w:eastAsia="Times New Roman" w:hAnsi="Times New Roman" w:cs="Times New Roman"/>
                <w:noProof/>
                <w:color w:val="428BCA"/>
                <w:sz w:val="24"/>
                <w:szCs w:val="24"/>
                <w:lang w:eastAsia="ru-RU"/>
              </w:rPr>
              <mc:AlternateContent>
                <mc:Choice Requires="wps">
                  <w:drawing>
                    <wp:inline distT="0" distB="0" distL="0" distR="0" wp14:anchorId="03E87D45" wp14:editId="091A7A5D">
                      <wp:extent cx="308610" cy="308610"/>
                      <wp:effectExtent l="0" t="0" r="0" b="0"/>
                      <wp:docPr id="9" name="AutoShape 7" descr="https://java-master.com/wp-content/plugins/wp-synhighlight/themes/default/images/code.png">
                        <a:hlinkClick xmlns:a="http://schemas.openxmlformats.org/drawingml/2006/main" r:id="rId15" tooltip="&quot;Показать код отдельно&quot;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8610" cy="3086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AutoShape 7" o:spid="_x0000_s1026" alt="Описание: https://java-master.com/wp-content/plugins/wp-synhighlight/themes/default/images/code.png" href="https://java-master.com/java-%D0%BF%D1%80%D0%B8%D0%BB%D0%BE%D0%B6%D0%B5%D0%BD%D0%B8%D0%B5-%D0%BD%D0%B0-%D0%B1%D0%B5%D1%81%D0%BF%D0%BB%D0%B0%D1%82%D0%BD%D1%8B%D0%B9-%D1%85%D0%BE%D1%81%D1%82%D0%B8%D0%BD%D0%B3/#codesyntax_1" title="&quot;Показать код отдельно&quot;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" o:button="t" filled="f" stroked="f">
                      <v:fill o:detectmouseclick="t"/>
                      <o:lock v:ext="edit" aspectratio="t"/>
                      <w10:anchorlock/>
                    </v:rect>
                  </w:pict>
                </mc:Fallback>
              </mc:AlternateContent>
            </w:r>
            <w:r w:rsidRPr="00F063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F063EF">
              <w:rPr>
                <w:rFonts w:ascii="Times New Roman" w:eastAsia="Times New Roman" w:hAnsi="Times New Roman" w:cs="Times New Roman"/>
                <w:noProof/>
                <w:color w:val="428BCA"/>
                <w:sz w:val="24"/>
                <w:szCs w:val="24"/>
                <w:lang w:eastAsia="ru-RU"/>
              </w:rPr>
              <mc:AlternateContent>
                <mc:Choice Requires="wps">
                  <w:drawing>
                    <wp:inline distT="0" distB="0" distL="0" distR="0" wp14:anchorId="57D50166" wp14:editId="21A38810">
                      <wp:extent cx="308610" cy="308610"/>
                      <wp:effectExtent l="0" t="0" r="0" b="0"/>
                      <wp:docPr id="8" name="AutoShape 8" descr="https://java-master.com/wp-content/plugins/wp-synhighlight/themes/default/images/printer.png">
                        <a:hlinkClick xmlns:a="http://schemas.openxmlformats.org/drawingml/2006/main" r:id="rId15" tooltip="&quot;Напечатать код&quot;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8610" cy="3086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AutoShape 8" o:spid="_x0000_s1026" alt="Описание: https://java-master.com/wp-content/plugins/wp-synhighlight/themes/default/images/printer.png" href="https://java-master.com/java-%D0%BF%D1%80%D0%B8%D0%BB%D0%BE%D0%B6%D0%B5%D0%BD%D0%B8%D0%B5-%D0%BD%D0%B0-%D0%B1%D0%B5%D1%81%D0%BF%D0%BB%D0%B0%D1%82%D0%BD%D1%8B%D0%B9-%D1%85%D0%BE%D1%81%D1%82%D0%B8%D0%BD%D0%B3/#codesyntax_1" title="&quot;Напечатать код&quot;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" o:button="t" filled="f" stroked="f">
                      <v:fill o:detectmouseclick="t"/>
                      <o:lock v:ext="edit" aspectratio="t"/>
                      <w10:anchorlock/>
                    </v:rect>
                  </w:pict>
                </mc:Fallback>
              </mc:AlternateContent>
            </w:r>
            <w:r w:rsidRPr="00F063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F063EF">
              <w:rPr>
                <w:rFonts w:ascii="Times New Roman" w:eastAsia="Times New Roman" w:hAnsi="Times New Roman" w:cs="Times New Roman"/>
                <w:noProof/>
                <w:color w:val="428BCA"/>
                <w:sz w:val="24"/>
                <w:szCs w:val="24"/>
                <w:lang w:eastAsia="ru-RU"/>
              </w:rPr>
              <mc:AlternateContent>
                <mc:Choice Requires="wps">
                  <w:drawing>
                    <wp:inline distT="0" distB="0" distL="0" distR="0" wp14:anchorId="19A797C5" wp14:editId="4D761EC2">
                      <wp:extent cx="308610" cy="308610"/>
                      <wp:effectExtent l="0" t="0" r="0" b="0"/>
                      <wp:docPr id="7" name="AutoShape 9" descr="https://java-master.com/wp-content/plugins/wp-synhighlight/themes/default/images/info.gif">
                        <a:hlinkClick xmlns:a="http://schemas.openxmlformats.org/drawingml/2006/main" r:id="rId16" tgtFrame="&quot;_blank&quot;" tooltip="&quot;Показать информацию о плагине&quot;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8610" cy="3086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AutoShape 9" o:spid="_x0000_s1026" alt="Описание: https://java-master.com/wp-content/plugins/wp-synhighlight/themes/default/images/info.gif" href="https://java-master.com/wp-content/plugins/wp-synhighlight/About.html" target="&quot;_blank&quot;" title="&quot;Показать информацию о плагине&quot;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" o:button="t" filled="f" stroked="f">
                      <v:fill o:detectmouseclick="t"/>
                      <o:lock v:ext="edit" aspectratio="t"/>
                      <w10:anchorlock/>
                    </v:rect>
                  </w:pict>
                </mc:Fallback>
              </mc:AlternateContent>
            </w:r>
            <w:r w:rsidRPr="00F063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</w:tbl>
    <w:p w:rsidR="00F063EF" w:rsidRPr="00F063EF" w:rsidRDefault="00F063EF" w:rsidP="00F063EF">
      <w:pPr>
        <w:shd w:val="clear" w:color="auto" w:fill="E9E9E6"/>
        <w:spacing w:after="120" w:line="240" w:lineRule="auto"/>
        <w:rPr>
          <w:ins w:id="12" w:author="Unknown"/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ins w:id="13" w:author="Unknown">
        <w:r w:rsidRPr="00F063EF">
          <w:rPr>
            <w:rFonts w:ascii="Courier New" w:eastAsia="Times New Roman" w:hAnsi="Courier New" w:cs="Courier New"/>
            <w:b/>
            <w:bCs/>
            <w:color w:val="000000"/>
            <w:sz w:val="24"/>
            <w:szCs w:val="24"/>
            <w:lang w:val="en-US" w:eastAsia="ru-RU"/>
          </w:rPr>
          <w:t>&lt;</w:t>
        </w:r>
        <w:proofErr w:type="gramStart"/>
        <w:r w:rsidRPr="00F063EF">
          <w:rPr>
            <w:rFonts w:ascii="Courier New" w:eastAsia="Times New Roman" w:hAnsi="Courier New" w:cs="Courier New"/>
            <w:b/>
            <w:bCs/>
            <w:color w:val="000000"/>
            <w:sz w:val="24"/>
            <w:szCs w:val="24"/>
            <w:lang w:val="en-US" w:eastAsia="ru-RU"/>
          </w:rPr>
          <w:t>dependency</w:t>
        </w:r>
        <w:proofErr w:type="gramEnd"/>
        <w:r w:rsidRPr="00F063EF">
          <w:rPr>
            <w:rFonts w:ascii="Courier New" w:eastAsia="Times New Roman" w:hAnsi="Courier New" w:cs="Courier New"/>
            <w:b/>
            <w:bCs/>
            <w:color w:val="000000"/>
            <w:sz w:val="24"/>
            <w:szCs w:val="24"/>
            <w:lang w:val="en-US" w:eastAsia="ru-RU"/>
          </w:rPr>
          <w:t>&gt;</w:t>
        </w:r>
        <w:r w:rsidRPr="00F063EF">
          <w:rPr>
            <w:rFonts w:ascii="Courier New" w:eastAsia="Times New Roman" w:hAnsi="Courier New" w:cs="Courier New"/>
            <w:color w:val="333333"/>
            <w:sz w:val="24"/>
            <w:szCs w:val="24"/>
            <w:lang w:val="en-US" w:eastAsia="ru-RU"/>
          </w:rPr>
          <w:br/>
          <w:t>            </w:t>
        </w:r>
        <w:r w:rsidRPr="00F063EF">
          <w:rPr>
            <w:rFonts w:ascii="Courier New" w:eastAsia="Times New Roman" w:hAnsi="Courier New" w:cs="Courier New"/>
            <w:b/>
            <w:bCs/>
            <w:color w:val="000000"/>
            <w:sz w:val="24"/>
            <w:szCs w:val="24"/>
            <w:lang w:val="en-US" w:eastAsia="ru-RU"/>
          </w:rPr>
          <w:t>&lt;groupId&gt;</w:t>
        </w:r>
        <w:r w:rsidRPr="00F063EF">
          <w:rPr>
            <w:rFonts w:ascii="Courier New" w:eastAsia="Times New Roman" w:hAnsi="Courier New" w:cs="Courier New"/>
            <w:color w:val="333333"/>
            <w:sz w:val="24"/>
            <w:szCs w:val="24"/>
            <w:lang w:val="en-US" w:eastAsia="ru-RU"/>
          </w:rPr>
          <w:t>org.postgresql</w:t>
        </w:r>
        <w:r w:rsidRPr="00F063EF">
          <w:rPr>
            <w:rFonts w:ascii="Courier New" w:eastAsia="Times New Roman" w:hAnsi="Courier New" w:cs="Courier New"/>
            <w:b/>
            <w:bCs/>
            <w:color w:val="000000"/>
            <w:sz w:val="24"/>
            <w:szCs w:val="24"/>
            <w:lang w:val="en-US" w:eastAsia="ru-RU"/>
          </w:rPr>
          <w:t>&lt;/groupId&gt;</w:t>
        </w:r>
        <w:r w:rsidRPr="00F063EF">
          <w:rPr>
            <w:rFonts w:ascii="Courier New" w:eastAsia="Times New Roman" w:hAnsi="Courier New" w:cs="Courier New"/>
            <w:color w:val="333333"/>
            <w:sz w:val="24"/>
            <w:szCs w:val="24"/>
            <w:lang w:val="en-US" w:eastAsia="ru-RU"/>
          </w:rPr>
          <w:br/>
          <w:t>            </w:t>
        </w:r>
        <w:r w:rsidRPr="00F063EF">
          <w:rPr>
            <w:rFonts w:ascii="Courier New" w:eastAsia="Times New Roman" w:hAnsi="Courier New" w:cs="Courier New"/>
            <w:b/>
            <w:bCs/>
            <w:color w:val="000000"/>
            <w:sz w:val="24"/>
            <w:szCs w:val="24"/>
            <w:lang w:val="en-US" w:eastAsia="ru-RU"/>
          </w:rPr>
          <w:t>&lt;artifactId&gt;</w:t>
        </w:r>
        <w:r w:rsidRPr="00F063EF">
          <w:rPr>
            <w:rFonts w:ascii="Courier New" w:eastAsia="Times New Roman" w:hAnsi="Courier New" w:cs="Courier New"/>
            <w:color w:val="333333"/>
            <w:sz w:val="24"/>
            <w:szCs w:val="24"/>
            <w:lang w:val="en-US" w:eastAsia="ru-RU"/>
          </w:rPr>
          <w:t>postgresql</w:t>
        </w:r>
        <w:r w:rsidRPr="00F063EF">
          <w:rPr>
            <w:rFonts w:ascii="Courier New" w:eastAsia="Times New Roman" w:hAnsi="Courier New" w:cs="Courier New"/>
            <w:b/>
            <w:bCs/>
            <w:color w:val="000000"/>
            <w:sz w:val="24"/>
            <w:szCs w:val="24"/>
            <w:lang w:val="en-US" w:eastAsia="ru-RU"/>
          </w:rPr>
          <w:t>&lt;/artifactId&gt;</w:t>
        </w:r>
        <w:r w:rsidRPr="00F063EF">
          <w:rPr>
            <w:rFonts w:ascii="Courier New" w:eastAsia="Times New Roman" w:hAnsi="Courier New" w:cs="Courier New"/>
            <w:color w:val="333333"/>
            <w:sz w:val="24"/>
            <w:szCs w:val="24"/>
            <w:lang w:val="en-US" w:eastAsia="ru-RU"/>
          </w:rPr>
          <w:br/>
          <w:t>            </w:t>
        </w:r>
        <w:r w:rsidRPr="00F063EF">
          <w:rPr>
            <w:rFonts w:ascii="Courier New" w:eastAsia="Times New Roman" w:hAnsi="Courier New" w:cs="Courier New"/>
            <w:b/>
            <w:bCs/>
            <w:color w:val="000000"/>
            <w:sz w:val="24"/>
            <w:szCs w:val="24"/>
            <w:lang w:val="en-US" w:eastAsia="ru-RU"/>
          </w:rPr>
          <w:t>&lt;version&gt;</w:t>
        </w:r>
        <w:r w:rsidRPr="00F063EF">
          <w:rPr>
            <w:rFonts w:ascii="Courier New" w:eastAsia="Times New Roman" w:hAnsi="Courier New" w:cs="Courier New"/>
            <w:color w:val="333333"/>
            <w:sz w:val="24"/>
            <w:szCs w:val="24"/>
            <w:lang w:val="en-US" w:eastAsia="ru-RU"/>
          </w:rPr>
          <w:t>9.4.1208</w:t>
        </w:r>
        <w:r w:rsidRPr="00F063EF">
          <w:rPr>
            <w:rFonts w:ascii="Courier New" w:eastAsia="Times New Roman" w:hAnsi="Courier New" w:cs="Courier New"/>
            <w:b/>
            <w:bCs/>
            <w:color w:val="000000"/>
            <w:sz w:val="24"/>
            <w:szCs w:val="24"/>
            <w:lang w:val="en-US" w:eastAsia="ru-RU"/>
          </w:rPr>
          <w:t>&lt;/version&gt;</w:t>
        </w:r>
        <w:r w:rsidRPr="00F063EF">
          <w:rPr>
            <w:rFonts w:ascii="Courier New" w:eastAsia="Times New Roman" w:hAnsi="Courier New" w:cs="Courier New"/>
            <w:color w:val="333333"/>
            <w:sz w:val="24"/>
            <w:szCs w:val="24"/>
            <w:lang w:val="en-US" w:eastAsia="ru-RU"/>
          </w:rPr>
          <w:br/>
          <w:t>            </w:t>
        </w:r>
        <w:r w:rsidRPr="00F063EF">
          <w:rPr>
            <w:rFonts w:ascii="Courier New" w:eastAsia="Times New Roman" w:hAnsi="Courier New" w:cs="Courier New"/>
            <w:b/>
            <w:bCs/>
            <w:color w:val="000000"/>
            <w:sz w:val="24"/>
            <w:szCs w:val="24"/>
            <w:lang w:val="en-US" w:eastAsia="ru-RU"/>
          </w:rPr>
          <w:t>&lt;/dependency&gt;</w:t>
        </w:r>
      </w:ins>
    </w:p>
    <w:p w:rsidR="00F063EF" w:rsidRPr="00F063EF" w:rsidRDefault="00F063EF" w:rsidP="00F063EF">
      <w:pPr>
        <w:shd w:val="clear" w:color="auto" w:fill="FFFFFF"/>
        <w:spacing w:after="375" w:line="240" w:lineRule="auto"/>
        <w:rPr>
          <w:ins w:id="14" w:author="Unknown"/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ins w:id="15" w:author="Unknown">
        <w:r w:rsidRPr="00F063EF">
          <w:rPr>
            <w:rFonts w:ascii="Helvetica" w:eastAsia="Times New Roman" w:hAnsi="Helvetica" w:cs="Helvetica"/>
            <w:color w:val="333333"/>
            <w:sz w:val="24"/>
            <w:szCs w:val="24"/>
            <w:lang w:eastAsia="ru-RU"/>
          </w:rPr>
          <w:t xml:space="preserve">Далее нужно добавить плагин для </w:t>
        </w:r>
        <w:proofErr w:type="spellStart"/>
        <w:r w:rsidRPr="00F063EF">
          <w:rPr>
            <w:rFonts w:ascii="Helvetica" w:eastAsia="Times New Roman" w:hAnsi="Helvetica" w:cs="Helvetica"/>
            <w:color w:val="333333"/>
            <w:sz w:val="24"/>
            <w:szCs w:val="24"/>
            <w:lang w:eastAsia="ru-RU"/>
          </w:rPr>
          <w:t>хероку</w:t>
        </w:r>
        <w:proofErr w:type="spellEnd"/>
        <w:r w:rsidRPr="00F063EF">
          <w:rPr>
            <w:rFonts w:ascii="Helvetica" w:eastAsia="Times New Roman" w:hAnsi="Helvetica" w:cs="Helvetica"/>
            <w:color w:val="333333"/>
            <w:sz w:val="24"/>
            <w:szCs w:val="24"/>
            <w:lang w:eastAsia="ru-RU"/>
          </w:rPr>
          <w:t xml:space="preserve">, </w:t>
        </w:r>
        <w:proofErr w:type="gramStart"/>
        <w:r w:rsidRPr="00F063EF">
          <w:rPr>
            <w:rFonts w:ascii="Helvetica" w:eastAsia="Times New Roman" w:hAnsi="Helvetica" w:cs="Helvetica"/>
            <w:color w:val="333333"/>
            <w:sz w:val="24"/>
            <w:szCs w:val="24"/>
            <w:lang w:eastAsia="ru-RU"/>
          </w:rPr>
          <w:t>который</w:t>
        </w:r>
        <w:proofErr w:type="gramEnd"/>
        <w:r w:rsidRPr="00F063EF">
          <w:rPr>
            <w:rFonts w:ascii="Helvetica" w:eastAsia="Times New Roman" w:hAnsi="Helvetica" w:cs="Helvetica"/>
            <w:color w:val="333333"/>
            <w:sz w:val="24"/>
            <w:szCs w:val="24"/>
            <w:lang w:eastAsia="ru-RU"/>
          </w:rPr>
          <w:t xml:space="preserve"> позволит без проблем запустить приложение.</w:t>
        </w:r>
      </w:ins>
    </w:p>
    <w:tbl>
      <w:tblPr>
        <w:tblW w:w="5000" w:type="pct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17"/>
        <w:gridCol w:w="1998"/>
      </w:tblGrid>
      <w:tr w:rsidR="00F063EF" w:rsidRPr="00F063EF" w:rsidTr="00F063EF"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bookmarkStart w:id="16" w:name="#codesyntax_2"/>
          <w:bookmarkEnd w:id="16"/>
          <w:p w:rsidR="00F063EF" w:rsidRPr="00F063EF" w:rsidRDefault="00F063EF" w:rsidP="00F063EF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63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fldChar w:fldCharType="begin"/>
            </w:r>
            <w:r w:rsidRPr="00F063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instrText xml:space="preserve"> HYPERLINK "https://java-master.com/java-%D0%BF%D1%80%D0%B8%D0%BB%D0%BE%D0%B6%D0%B5%D0%BD%D0%B8%D0%B5-%D0%BD%D0%B0-%D0%B1%D0%B5%D1%81%D0%BF%D0%BB%D0%B0%D1%82%D0%BD%D1%8B%D0%B9-%D1%85%D0%BE%D1%81%D1%82%D0%B8%D0%BD%D0%B3/" \l "codesyntax_2" \o "Нажмите, чтобы показать или скрыть блок кода" </w:instrText>
            </w:r>
            <w:r w:rsidRPr="00F063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fldChar w:fldCharType="separate"/>
            </w:r>
            <w:r w:rsidRPr="00F063EF">
              <w:rPr>
                <w:rFonts w:ascii="Times New Roman" w:eastAsia="Times New Roman" w:hAnsi="Times New Roman" w:cs="Times New Roman"/>
                <w:color w:val="428BCA"/>
                <w:sz w:val="24"/>
                <w:szCs w:val="24"/>
                <w:lang w:eastAsia="ru-RU"/>
              </w:rPr>
              <w:t>Код</w:t>
            </w:r>
            <w:r w:rsidRPr="00F063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fldChar w:fldCharType="end"/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:rsidR="00F063EF" w:rsidRPr="00F063EF" w:rsidRDefault="00F063EF" w:rsidP="00F063EF">
            <w:pPr>
              <w:spacing w:before="300" w:after="30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63EF">
              <w:rPr>
                <w:rFonts w:ascii="Times New Roman" w:eastAsia="Times New Roman" w:hAnsi="Times New Roman" w:cs="Times New Roman"/>
                <w:noProof/>
                <w:color w:val="428BCA"/>
                <w:sz w:val="24"/>
                <w:szCs w:val="24"/>
                <w:lang w:eastAsia="ru-RU"/>
              </w:rPr>
              <mc:AlternateContent>
                <mc:Choice Requires="wps">
                  <w:drawing>
                    <wp:inline distT="0" distB="0" distL="0" distR="0" wp14:anchorId="379DA318" wp14:editId="3586A4D7">
                      <wp:extent cx="308610" cy="308610"/>
                      <wp:effectExtent l="0" t="0" r="0" b="0"/>
                      <wp:docPr id="6" name="AutoShape 10" descr="https://java-master.com/wp-content/plugins/wp-synhighlight/themes/default/images/code.png">
                        <a:hlinkClick xmlns:a="http://schemas.openxmlformats.org/drawingml/2006/main" r:id="rId17" tooltip="&quot;Показать код отдельно&quot;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8610" cy="3086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AutoShape 10" o:spid="_x0000_s1026" alt="Описание: https://java-master.com/wp-content/plugins/wp-synhighlight/themes/default/images/code.png" href="https://java-master.com/java-%D0%BF%D1%80%D0%B8%D0%BB%D0%BE%D0%B6%D0%B5%D0%BD%D0%B8%D0%B5-%D0%BD%D0%B0-%D0%B1%D0%B5%D1%81%D0%BF%D0%BB%D0%B0%D1%82%D0%BD%D1%8B%D0%B9-%D1%85%D0%BE%D1%81%D1%82%D0%B8%D0%BD%D0%B3/#codesyntax_2" title="&quot;Показать код отдельно&quot;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" o:button="t" filled="f" stroked="f">
                      <v:fill o:detectmouseclick="t"/>
                      <o:lock v:ext="edit" aspectratio="t"/>
                      <w10:anchorlock/>
                    </v:rect>
                  </w:pict>
                </mc:Fallback>
              </mc:AlternateContent>
            </w:r>
            <w:r w:rsidRPr="00F063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F063EF">
              <w:rPr>
                <w:rFonts w:ascii="Times New Roman" w:eastAsia="Times New Roman" w:hAnsi="Times New Roman" w:cs="Times New Roman"/>
                <w:noProof/>
                <w:color w:val="428BCA"/>
                <w:sz w:val="24"/>
                <w:szCs w:val="24"/>
                <w:lang w:eastAsia="ru-RU"/>
              </w:rPr>
              <mc:AlternateContent>
                <mc:Choice Requires="wps">
                  <w:drawing>
                    <wp:inline distT="0" distB="0" distL="0" distR="0" wp14:anchorId="096E8CC6" wp14:editId="711B3209">
                      <wp:extent cx="308610" cy="308610"/>
                      <wp:effectExtent l="0" t="0" r="0" b="0"/>
                      <wp:docPr id="5" name="AutoShape 11" descr="https://java-master.com/wp-content/plugins/wp-synhighlight/themes/default/images/printer.png">
                        <a:hlinkClick xmlns:a="http://schemas.openxmlformats.org/drawingml/2006/main" r:id="rId17" tooltip="&quot;Напечатать код&quot;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8610" cy="3086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AutoShape 11" o:spid="_x0000_s1026" alt="Описание: https://java-master.com/wp-content/plugins/wp-synhighlight/themes/default/images/printer.png" href="https://java-master.com/java-%D0%BF%D1%80%D0%B8%D0%BB%D0%BE%D0%B6%D0%B5%D0%BD%D0%B8%D0%B5-%D0%BD%D0%B0-%D0%B1%D0%B5%D1%81%D0%BF%D0%BB%D0%B0%D1%82%D0%BD%D1%8B%D0%B9-%D1%85%D0%BE%D1%81%D1%82%D0%B8%D0%BD%D0%B3/#codesyntax_2" title="&quot;Напечатать код&quot;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" o:button="t" filled="f" stroked="f">
                      <v:fill o:detectmouseclick="t"/>
                      <o:lock v:ext="edit" aspectratio="t"/>
                      <w10:anchorlock/>
                    </v:rect>
                  </w:pict>
                </mc:Fallback>
              </mc:AlternateContent>
            </w:r>
            <w:r w:rsidRPr="00F063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F063EF">
              <w:rPr>
                <w:rFonts w:ascii="Times New Roman" w:eastAsia="Times New Roman" w:hAnsi="Times New Roman" w:cs="Times New Roman"/>
                <w:noProof/>
                <w:color w:val="428BCA"/>
                <w:sz w:val="24"/>
                <w:szCs w:val="24"/>
                <w:lang w:eastAsia="ru-RU"/>
              </w:rPr>
              <mc:AlternateContent>
                <mc:Choice Requires="wps">
                  <w:drawing>
                    <wp:inline distT="0" distB="0" distL="0" distR="0" wp14:anchorId="3B5B869F" wp14:editId="41484546">
                      <wp:extent cx="308610" cy="308610"/>
                      <wp:effectExtent l="0" t="0" r="0" b="0"/>
                      <wp:docPr id="4" name="AutoShape 12" descr="https://java-master.com/wp-content/plugins/wp-synhighlight/themes/default/images/info.gif">
                        <a:hlinkClick xmlns:a="http://schemas.openxmlformats.org/drawingml/2006/main" r:id="rId16" tgtFrame="&quot;_blank&quot;" tooltip="&quot;Показать информацию о плагине&quot;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8610" cy="3086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AutoShape 12" o:spid="_x0000_s1026" alt="Описание: https://java-master.com/wp-content/plugins/wp-synhighlight/themes/default/images/info.gif" href="https://java-master.com/wp-content/plugins/wp-synhighlight/About.html" target="&quot;_blank&quot;" title="&quot;Показать информацию о плагине&quot;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" o:button="t" filled="f" stroked="f">
                      <v:fill o:detectmouseclick="t"/>
                      <o:lock v:ext="edit" aspectratio="t"/>
                      <w10:anchorlock/>
                    </v:rect>
                  </w:pict>
                </mc:Fallback>
              </mc:AlternateContent>
            </w:r>
            <w:r w:rsidRPr="00F063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</w:tbl>
    <w:p w:rsidR="00F063EF" w:rsidRPr="00F063EF" w:rsidRDefault="00F063EF" w:rsidP="00F063EF">
      <w:pPr>
        <w:shd w:val="clear" w:color="auto" w:fill="E9E9E6"/>
        <w:spacing w:after="120" w:line="240" w:lineRule="auto"/>
        <w:rPr>
          <w:ins w:id="17" w:author="Unknown"/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ins w:id="18" w:author="Unknown">
        <w:r w:rsidRPr="00F063EF">
          <w:rPr>
            <w:rFonts w:ascii="Courier New" w:eastAsia="Times New Roman" w:hAnsi="Courier New" w:cs="Courier New"/>
            <w:b/>
            <w:bCs/>
            <w:color w:val="000000"/>
            <w:sz w:val="24"/>
            <w:szCs w:val="24"/>
            <w:lang w:val="en-US" w:eastAsia="ru-RU"/>
          </w:rPr>
          <w:t>&lt;plugin&gt;</w:t>
        </w:r>
        <w:r w:rsidRPr="00F063EF">
          <w:rPr>
            <w:rFonts w:ascii="Courier New" w:eastAsia="Times New Roman" w:hAnsi="Courier New" w:cs="Courier New"/>
            <w:color w:val="333333"/>
            <w:sz w:val="24"/>
            <w:szCs w:val="24"/>
            <w:lang w:val="en-US" w:eastAsia="ru-RU"/>
          </w:rPr>
          <w:br/>
          <w:t>                </w:t>
        </w:r>
        <w:r w:rsidRPr="00F063EF">
          <w:rPr>
            <w:rFonts w:ascii="Courier New" w:eastAsia="Times New Roman" w:hAnsi="Courier New" w:cs="Courier New"/>
            <w:b/>
            <w:bCs/>
            <w:color w:val="000000"/>
            <w:sz w:val="24"/>
            <w:szCs w:val="24"/>
            <w:lang w:val="en-US" w:eastAsia="ru-RU"/>
          </w:rPr>
          <w:t>&lt;groupId&gt;</w:t>
        </w:r>
        <w:r w:rsidRPr="00F063EF">
          <w:rPr>
            <w:rFonts w:ascii="Courier New" w:eastAsia="Times New Roman" w:hAnsi="Courier New" w:cs="Courier New"/>
            <w:color w:val="333333"/>
            <w:sz w:val="24"/>
            <w:szCs w:val="24"/>
            <w:lang w:val="en-US" w:eastAsia="ru-RU"/>
          </w:rPr>
          <w:t>org.apache.maven.plugins</w:t>
        </w:r>
        <w:r w:rsidRPr="00F063EF">
          <w:rPr>
            <w:rFonts w:ascii="Courier New" w:eastAsia="Times New Roman" w:hAnsi="Courier New" w:cs="Courier New"/>
            <w:b/>
            <w:bCs/>
            <w:color w:val="000000"/>
            <w:sz w:val="24"/>
            <w:szCs w:val="24"/>
            <w:lang w:val="en-US" w:eastAsia="ru-RU"/>
          </w:rPr>
          <w:t>&lt;/groupId&gt;</w:t>
        </w:r>
        <w:r w:rsidRPr="00F063EF">
          <w:rPr>
            <w:rFonts w:ascii="Courier New" w:eastAsia="Times New Roman" w:hAnsi="Courier New" w:cs="Courier New"/>
            <w:color w:val="333333"/>
            <w:sz w:val="24"/>
            <w:szCs w:val="24"/>
            <w:lang w:val="en-US" w:eastAsia="ru-RU"/>
          </w:rPr>
          <w:br/>
          <w:t>                </w:t>
        </w:r>
        <w:r w:rsidRPr="00F063EF">
          <w:rPr>
            <w:rFonts w:ascii="Courier New" w:eastAsia="Times New Roman" w:hAnsi="Courier New" w:cs="Courier New"/>
            <w:b/>
            <w:bCs/>
            <w:color w:val="000000"/>
            <w:sz w:val="24"/>
            <w:szCs w:val="24"/>
            <w:lang w:val="en-US" w:eastAsia="ru-RU"/>
          </w:rPr>
          <w:t>&lt;artifactId&gt;</w:t>
        </w:r>
        <w:r w:rsidRPr="00F063EF">
          <w:rPr>
            <w:rFonts w:ascii="Courier New" w:eastAsia="Times New Roman" w:hAnsi="Courier New" w:cs="Courier New"/>
            <w:color w:val="333333"/>
            <w:sz w:val="24"/>
            <w:szCs w:val="24"/>
            <w:lang w:val="en-US" w:eastAsia="ru-RU"/>
          </w:rPr>
          <w:t>maven-dependency-plugin</w:t>
        </w:r>
        <w:r w:rsidRPr="00F063EF">
          <w:rPr>
            <w:rFonts w:ascii="Courier New" w:eastAsia="Times New Roman" w:hAnsi="Courier New" w:cs="Courier New"/>
            <w:b/>
            <w:bCs/>
            <w:color w:val="000000"/>
            <w:sz w:val="24"/>
            <w:szCs w:val="24"/>
            <w:lang w:val="en-US" w:eastAsia="ru-RU"/>
          </w:rPr>
          <w:t>&lt;/artifactId&gt;</w:t>
        </w:r>
        <w:r w:rsidRPr="00F063EF">
          <w:rPr>
            <w:rFonts w:ascii="Courier New" w:eastAsia="Times New Roman" w:hAnsi="Courier New" w:cs="Courier New"/>
            <w:color w:val="333333"/>
            <w:sz w:val="24"/>
            <w:szCs w:val="24"/>
            <w:lang w:val="en-US" w:eastAsia="ru-RU"/>
          </w:rPr>
          <w:br/>
          <w:t>                </w:t>
        </w:r>
        <w:r w:rsidRPr="00F063EF">
          <w:rPr>
            <w:rFonts w:ascii="Courier New" w:eastAsia="Times New Roman" w:hAnsi="Courier New" w:cs="Courier New"/>
            <w:b/>
            <w:bCs/>
            <w:color w:val="000000"/>
            <w:sz w:val="24"/>
            <w:szCs w:val="24"/>
            <w:lang w:val="en-US" w:eastAsia="ru-RU"/>
          </w:rPr>
          <w:t>&lt;version&gt;</w:t>
        </w:r>
        <w:r w:rsidRPr="00F063EF">
          <w:rPr>
            <w:rFonts w:ascii="Courier New" w:eastAsia="Times New Roman" w:hAnsi="Courier New" w:cs="Courier New"/>
            <w:color w:val="333333"/>
            <w:sz w:val="24"/>
            <w:szCs w:val="24"/>
            <w:lang w:val="en-US" w:eastAsia="ru-RU"/>
          </w:rPr>
          <w:t>2.3</w:t>
        </w:r>
        <w:r w:rsidRPr="00F063EF">
          <w:rPr>
            <w:rFonts w:ascii="Courier New" w:eastAsia="Times New Roman" w:hAnsi="Courier New" w:cs="Courier New"/>
            <w:b/>
            <w:bCs/>
            <w:color w:val="000000"/>
            <w:sz w:val="24"/>
            <w:szCs w:val="24"/>
            <w:lang w:val="en-US" w:eastAsia="ru-RU"/>
          </w:rPr>
          <w:t>&lt;/version&gt;</w:t>
        </w:r>
        <w:r w:rsidRPr="00F063EF">
          <w:rPr>
            <w:rFonts w:ascii="Courier New" w:eastAsia="Times New Roman" w:hAnsi="Courier New" w:cs="Courier New"/>
            <w:color w:val="333333"/>
            <w:sz w:val="24"/>
            <w:szCs w:val="24"/>
            <w:lang w:val="en-US" w:eastAsia="ru-RU"/>
          </w:rPr>
          <w:br/>
          <w:t>                </w:t>
        </w:r>
        <w:r w:rsidRPr="00F063EF">
          <w:rPr>
            <w:rFonts w:ascii="Courier New" w:eastAsia="Times New Roman" w:hAnsi="Courier New" w:cs="Courier New"/>
            <w:b/>
            <w:bCs/>
            <w:color w:val="000000"/>
            <w:sz w:val="24"/>
            <w:szCs w:val="24"/>
            <w:lang w:val="en-US" w:eastAsia="ru-RU"/>
          </w:rPr>
          <w:t>&lt;executions&gt;</w:t>
        </w:r>
        <w:r w:rsidRPr="00F063EF">
          <w:rPr>
            <w:rFonts w:ascii="Courier New" w:eastAsia="Times New Roman" w:hAnsi="Courier New" w:cs="Courier New"/>
            <w:color w:val="333333"/>
            <w:sz w:val="24"/>
            <w:szCs w:val="24"/>
            <w:lang w:val="en-US" w:eastAsia="ru-RU"/>
          </w:rPr>
          <w:br/>
          <w:t>                    </w:t>
        </w:r>
        <w:r w:rsidRPr="00F063EF">
          <w:rPr>
            <w:rFonts w:ascii="Courier New" w:eastAsia="Times New Roman" w:hAnsi="Courier New" w:cs="Courier New"/>
            <w:b/>
            <w:bCs/>
            <w:color w:val="000000"/>
            <w:sz w:val="24"/>
            <w:szCs w:val="24"/>
            <w:lang w:val="en-US" w:eastAsia="ru-RU"/>
          </w:rPr>
          <w:t>&lt;execution&gt;</w:t>
        </w:r>
        <w:r w:rsidRPr="00F063EF">
          <w:rPr>
            <w:rFonts w:ascii="Courier New" w:eastAsia="Times New Roman" w:hAnsi="Courier New" w:cs="Courier New"/>
            <w:color w:val="333333"/>
            <w:sz w:val="24"/>
            <w:szCs w:val="24"/>
            <w:lang w:val="en-US" w:eastAsia="ru-RU"/>
          </w:rPr>
          <w:br/>
          <w:t>                        </w:t>
        </w:r>
        <w:r w:rsidRPr="00F063EF">
          <w:rPr>
            <w:rFonts w:ascii="Courier New" w:eastAsia="Times New Roman" w:hAnsi="Courier New" w:cs="Courier New"/>
            <w:b/>
            <w:bCs/>
            <w:color w:val="000000"/>
            <w:sz w:val="24"/>
            <w:szCs w:val="24"/>
            <w:lang w:val="en-US" w:eastAsia="ru-RU"/>
          </w:rPr>
          <w:t>&lt;phase&gt;</w:t>
        </w:r>
        <w:r w:rsidRPr="00F063EF">
          <w:rPr>
            <w:rFonts w:ascii="Courier New" w:eastAsia="Times New Roman" w:hAnsi="Courier New" w:cs="Courier New"/>
            <w:color w:val="333333"/>
            <w:sz w:val="24"/>
            <w:szCs w:val="24"/>
            <w:lang w:val="en-US" w:eastAsia="ru-RU"/>
          </w:rPr>
          <w:t>package</w:t>
        </w:r>
        <w:r w:rsidRPr="00F063EF">
          <w:rPr>
            <w:rFonts w:ascii="Courier New" w:eastAsia="Times New Roman" w:hAnsi="Courier New" w:cs="Courier New"/>
            <w:b/>
            <w:bCs/>
            <w:color w:val="000000"/>
            <w:sz w:val="24"/>
            <w:szCs w:val="24"/>
            <w:lang w:val="en-US" w:eastAsia="ru-RU"/>
          </w:rPr>
          <w:t>&lt;/phase&gt;</w:t>
        </w:r>
        <w:r w:rsidRPr="00F063EF">
          <w:rPr>
            <w:rFonts w:ascii="Courier New" w:eastAsia="Times New Roman" w:hAnsi="Courier New" w:cs="Courier New"/>
            <w:color w:val="333333"/>
            <w:sz w:val="24"/>
            <w:szCs w:val="24"/>
            <w:lang w:val="en-US" w:eastAsia="ru-RU"/>
          </w:rPr>
          <w:br/>
          <w:t>                        </w:t>
        </w:r>
        <w:r w:rsidRPr="00F063EF">
          <w:rPr>
            <w:rFonts w:ascii="Courier New" w:eastAsia="Times New Roman" w:hAnsi="Courier New" w:cs="Courier New"/>
            <w:b/>
            <w:bCs/>
            <w:color w:val="000000"/>
            <w:sz w:val="24"/>
            <w:szCs w:val="24"/>
            <w:lang w:val="en-US" w:eastAsia="ru-RU"/>
          </w:rPr>
          <w:t>&lt;goals&gt;</w:t>
        </w:r>
        <w:r w:rsidRPr="00F063EF">
          <w:rPr>
            <w:rFonts w:ascii="Courier New" w:eastAsia="Times New Roman" w:hAnsi="Courier New" w:cs="Courier New"/>
            <w:color w:val="333333"/>
            <w:sz w:val="24"/>
            <w:szCs w:val="24"/>
            <w:lang w:val="en-US" w:eastAsia="ru-RU"/>
          </w:rPr>
          <w:br/>
          <w:t>                            </w:t>
        </w:r>
        <w:r w:rsidRPr="00F063EF">
          <w:rPr>
            <w:rFonts w:ascii="Courier New" w:eastAsia="Times New Roman" w:hAnsi="Courier New" w:cs="Courier New"/>
            <w:b/>
            <w:bCs/>
            <w:color w:val="000000"/>
            <w:sz w:val="24"/>
            <w:szCs w:val="24"/>
            <w:lang w:val="en-US" w:eastAsia="ru-RU"/>
          </w:rPr>
          <w:t>&lt;goal&gt;</w:t>
        </w:r>
        <w:r w:rsidRPr="00F063EF">
          <w:rPr>
            <w:rFonts w:ascii="Courier New" w:eastAsia="Times New Roman" w:hAnsi="Courier New" w:cs="Courier New"/>
            <w:color w:val="333333"/>
            <w:sz w:val="24"/>
            <w:szCs w:val="24"/>
            <w:lang w:val="en-US" w:eastAsia="ru-RU"/>
          </w:rPr>
          <w:t>copy</w:t>
        </w:r>
        <w:r w:rsidRPr="00F063EF">
          <w:rPr>
            <w:rFonts w:ascii="Courier New" w:eastAsia="Times New Roman" w:hAnsi="Courier New" w:cs="Courier New"/>
            <w:b/>
            <w:bCs/>
            <w:color w:val="000000"/>
            <w:sz w:val="24"/>
            <w:szCs w:val="24"/>
            <w:lang w:val="en-US" w:eastAsia="ru-RU"/>
          </w:rPr>
          <w:t>&lt;/goal&gt;</w:t>
        </w:r>
        <w:r w:rsidRPr="00F063EF">
          <w:rPr>
            <w:rFonts w:ascii="Courier New" w:eastAsia="Times New Roman" w:hAnsi="Courier New" w:cs="Courier New"/>
            <w:color w:val="333333"/>
            <w:sz w:val="24"/>
            <w:szCs w:val="24"/>
            <w:lang w:val="en-US" w:eastAsia="ru-RU"/>
          </w:rPr>
          <w:br/>
          <w:t>                        </w:t>
        </w:r>
        <w:r w:rsidRPr="00F063EF">
          <w:rPr>
            <w:rFonts w:ascii="Courier New" w:eastAsia="Times New Roman" w:hAnsi="Courier New" w:cs="Courier New"/>
            <w:b/>
            <w:bCs/>
            <w:color w:val="000000"/>
            <w:sz w:val="24"/>
            <w:szCs w:val="24"/>
            <w:lang w:val="en-US" w:eastAsia="ru-RU"/>
          </w:rPr>
          <w:t>&lt;/goals&gt;</w:t>
        </w:r>
        <w:r w:rsidRPr="00F063EF">
          <w:rPr>
            <w:rFonts w:ascii="Courier New" w:eastAsia="Times New Roman" w:hAnsi="Courier New" w:cs="Courier New"/>
            <w:color w:val="333333"/>
            <w:sz w:val="24"/>
            <w:szCs w:val="24"/>
            <w:lang w:val="en-US" w:eastAsia="ru-RU"/>
          </w:rPr>
          <w:br/>
          <w:t>                        </w:t>
        </w:r>
        <w:r w:rsidRPr="00F063EF">
          <w:rPr>
            <w:rFonts w:ascii="Courier New" w:eastAsia="Times New Roman" w:hAnsi="Courier New" w:cs="Courier New"/>
            <w:b/>
            <w:bCs/>
            <w:color w:val="000000"/>
            <w:sz w:val="24"/>
            <w:szCs w:val="24"/>
            <w:lang w:val="en-US" w:eastAsia="ru-RU"/>
          </w:rPr>
          <w:t>&lt;configuration&gt;</w:t>
        </w:r>
        <w:r w:rsidRPr="00F063EF">
          <w:rPr>
            <w:rFonts w:ascii="Courier New" w:eastAsia="Times New Roman" w:hAnsi="Courier New" w:cs="Courier New"/>
            <w:color w:val="333333"/>
            <w:sz w:val="24"/>
            <w:szCs w:val="24"/>
            <w:lang w:val="en-US" w:eastAsia="ru-RU"/>
          </w:rPr>
          <w:br/>
          <w:t>                            </w:t>
        </w:r>
        <w:r w:rsidRPr="00F063EF">
          <w:rPr>
            <w:rFonts w:ascii="Courier New" w:eastAsia="Times New Roman" w:hAnsi="Courier New" w:cs="Courier New"/>
            <w:b/>
            <w:bCs/>
            <w:color w:val="000000"/>
            <w:sz w:val="24"/>
            <w:szCs w:val="24"/>
            <w:lang w:val="en-US" w:eastAsia="ru-RU"/>
          </w:rPr>
          <w:t>&lt;artifactItems&gt;</w:t>
        </w:r>
        <w:r w:rsidRPr="00F063EF">
          <w:rPr>
            <w:rFonts w:ascii="Courier New" w:eastAsia="Times New Roman" w:hAnsi="Courier New" w:cs="Courier New"/>
            <w:color w:val="333333"/>
            <w:sz w:val="24"/>
            <w:szCs w:val="24"/>
            <w:lang w:val="en-US" w:eastAsia="ru-RU"/>
          </w:rPr>
          <w:br/>
          <w:t>                                </w:t>
        </w:r>
        <w:r w:rsidRPr="00F063EF">
          <w:rPr>
            <w:rFonts w:ascii="Courier New" w:eastAsia="Times New Roman" w:hAnsi="Courier New" w:cs="Courier New"/>
            <w:b/>
            <w:bCs/>
            <w:color w:val="000000"/>
            <w:sz w:val="24"/>
            <w:szCs w:val="24"/>
            <w:lang w:val="en-US" w:eastAsia="ru-RU"/>
          </w:rPr>
          <w:t>&lt;artifactItem&gt;</w:t>
        </w:r>
        <w:r w:rsidRPr="00F063EF">
          <w:rPr>
            <w:rFonts w:ascii="Courier New" w:eastAsia="Times New Roman" w:hAnsi="Courier New" w:cs="Courier New"/>
            <w:color w:val="333333"/>
            <w:sz w:val="24"/>
            <w:szCs w:val="24"/>
            <w:lang w:val="en-US" w:eastAsia="ru-RU"/>
          </w:rPr>
          <w:br/>
          <w:t>                                    </w:t>
        </w:r>
        <w:r w:rsidRPr="00F063EF">
          <w:rPr>
            <w:rFonts w:ascii="Courier New" w:eastAsia="Times New Roman" w:hAnsi="Courier New" w:cs="Courier New"/>
            <w:b/>
            <w:bCs/>
            <w:color w:val="000000"/>
            <w:sz w:val="24"/>
            <w:szCs w:val="24"/>
            <w:lang w:val="en-US" w:eastAsia="ru-RU"/>
          </w:rPr>
          <w:t>&lt;groupId&gt;</w:t>
        </w:r>
        <w:r w:rsidRPr="00F063EF">
          <w:rPr>
            <w:rFonts w:ascii="Courier New" w:eastAsia="Times New Roman" w:hAnsi="Courier New" w:cs="Courier New"/>
            <w:color w:val="333333"/>
            <w:sz w:val="24"/>
            <w:szCs w:val="24"/>
            <w:lang w:val="en-US" w:eastAsia="ru-RU"/>
          </w:rPr>
          <w:t>com.github.jsimone</w:t>
        </w:r>
        <w:r w:rsidRPr="00F063EF">
          <w:rPr>
            <w:rFonts w:ascii="Courier New" w:eastAsia="Times New Roman" w:hAnsi="Courier New" w:cs="Courier New"/>
            <w:b/>
            <w:bCs/>
            <w:color w:val="000000"/>
            <w:sz w:val="24"/>
            <w:szCs w:val="24"/>
            <w:lang w:val="en-US" w:eastAsia="ru-RU"/>
          </w:rPr>
          <w:t>&lt;/groupId&gt;</w:t>
        </w:r>
        <w:r w:rsidRPr="00F063EF">
          <w:rPr>
            <w:rFonts w:ascii="Courier New" w:eastAsia="Times New Roman" w:hAnsi="Courier New" w:cs="Courier New"/>
            <w:color w:val="333333"/>
            <w:sz w:val="24"/>
            <w:szCs w:val="24"/>
            <w:lang w:val="en-US" w:eastAsia="ru-RU"/>
          </w:rPr>
          <w:br/>
          <w:t>                                    </w:t>
        </w:r>
        <w:r w:rsidRPr="00F063EF">
          <w:rPr>
            <w:rFonts w:ascii="Courier New" w:eastAsia="Times New Roman" w:hAnsi="Courier New" w:cs="Courier New"/>
            <w:b/>
            <w:bCs/>
            <w:color w:val="000000"/>
            <w:sz w:val="24"/>
            <w:szCs w:val="24"/>
            <w:lang w:val="en-US" w:eastAsia="ru-RU"/>
          </w:rPr>
          <w:t>&lt;artifactId&gt;</w:t>
        </w:r>
        <w:r w:rsidRPr="00F063EF">
          <w:rPr>
            <w:rFonts w:ascii="Courier New" w:eastAsia="Times New Roman" w:hAnsi="Courier New" w:cs="Courier New"/>
            <w:color w:val="333333"/>
            <w:sz w:val="24"/>
            <w:szCs w:val="24"/>
            <w:lang w:val="en-US" w:eastAsia="ru-RU"/>
          </w:rPr>
          <w:t>webapp-runner</w:t>
        </w:r>
        <w:r w:rsidRPr="00F063EF">
          <w:rPr>
            <w:rFonts w:ascii="Courier New" w:eastAsia="Times New Roman" w:hAnsi="Courier New" w:cs="Courier New"/>
            <w:b/>
            <w:bCs/>
            <w:color w:val="000000"/>
            <w:sz w:val="24"/>
            <w:szCs w:val="24"/>
            <w:lang w:val="en-US" w:eastAsia="ru-RU"/>
          </w:rPr>
          <w:t>&lt;/artifactId&gt;</w:t>
        </w:r>
        <w:r w:rsidRPr="00F063EF">
          <w:rPr>
            <w:rFonts w:ascii="Courier New" w:eastAsia="Times New Roman" w:hAnsi="Courier New" w:cs="Courier New"/>
            <w:color w:val="333333"/>
            <w:sz w:val="24"/>
            <w:szCs w:val="24"/>
            <w:lang w:val="en-US" w:eastAsia="ru-RU"/>
          </w:rPr>
          <w:br/>
          <w:t>                                    </w:t>
        </w:r>
        <w:r w:rsidRPr="00F063EF">
          <w:rPr>
            <w:rFonts w:ascii="Courier New" w:eastAsia="Times New Roman" w:hAnsi="Courier New" w:cs="Courier New"/>
            <w:b/>
            <w:bCs/>
            <w:color w:val="000000"/>
            <w:sz w:val="24"/>
            <w:szCs w:val="24"/>
            <w:lang w:val="en-US" w:eastAsia="ru-RU"/>
          </w:rPr>
          <w:t>&lt;version&gt;</w:t>
        </w:r>
        <w:r w:rsidRPr="00F063EF">
          <w:rPr>
            <w:rFonts w:ascii="Courier New" w:eastAsia="Times New Roman" w:hAnsi="Courier New" w:cs="Courier New"/>
            <w:color w:val="333333"/>
            <w:sz w:val="24"/>
            <w:szCs w:val="24"/>
            <w:lang w:val="en-US" w:eastAsia="ru-RU"/>
          </w:rPr>
          <w:t>8.0.30.2</w:t>
        </w:r>
        <w:r w:rsidRPr="00F063EF">
          <w:rPr>
            <w:rFonts w:ascii="Courier New" w:eastAsia="Times New Roman" w:hAnsi="Courier New" w:cs="Courier New"/>
            <w:b/>
            <w:bCs/>
            <w:color w:val="000000"/>
            <w:sz w:val="24"/>
            <w:szCs w:val="24"/>
            <w:lang w:val="en-US" w:eastAsia="ru-RU"/>
          </w:rPr>
          <w:t>&lt;/version&gt;</w:t>
        </w:r>
        <w:r w:rsidRPr="00F063EF">
          <w:rPr>
            <w:rFonts w:ascii="Courier New" w:eastAsia="Times New Roman" w:hAnsi="Courier New" w:cs="Courier New"/>
            <w:color w:val="333333"/>
            <w:sz w:val="24"/>
            <w:szCs w:val="24"/>
            <w:lang w:val="en-US" w:eastAsia="ru-RU"/>
          </w:rPr>
          <w:br/>
          <w:t>                                    </w:t>
        </w:r>
        <w:r w:rsidRPr="00F063EF">
          <w:rPr>
            <w:rFonts w:ascii="Courier New" w:eastAsia="Times New Roman" w:hAnsi="Courier New" w:cs="Courier New"/>
            <w:b/>
            <w:bCs/>
            <w:color w:val="000000"/>
            <w:sz w:val="24"/>
            <w:szCs w:val="24"/>
            <w:lang w:val="en-US" w:eastAsia="ru-RU"/>
          </w:rPr>
          <w:t>&lt;destFileName&gt;</w:t>
        </w:r>
        <w:r w:rsidRPr="00F063EF">
          <w:rPr>
            <w:rFonts w:ascii="Courier New" w:eastAsia="Times New Roman" w:hAnsi="Courier New" w:cs="Courier New"/>
            <w:color w:val="333333"/>
            <w:sz w:val="24"/>
            <w:szCs w:val="24"/>
            <w:lang w:val="en-US" w:eastAsia="ru-RU"/>
          </w:rPr>
          <w:t>webapp-runner.jar</w:t>
        </w:r>
        <w:r w:rsidRPr="00F063EF">
          <w:rPr>
            <w:rFonts w:ascii="Courier New" w:eastAsia="Times New Roman" w:hAnsi="Courier New" w:cs="Courier New"/>
            <w:b/>
            <w:bCs/>
            <w:color w:val="000000"/>
            <w:sz w:val="24"/>
            <w:szCs w:val="24"/>
            <w:lang w:val="en-US" w:eastAsia="ru-RU"/>
          </w:rPr>
          <w:t>&lt;/destFileName&gt;</w:t>
        </w:r>
        <w:r w:rsidRPr="00F063EF">
          <w:rPr>
            <w:rFonts w:ascii="Courier New" w:eastAsia="Times New Roman" w:hAnsi="Courier New" w:cs="Courier New"/>
            <w:color w:val="333333"/>
            <w:sz w:val="24"/>
            <w:szCs w:val="24"/>
            <w:lang w:val="en-US" w:eastAsia="ru-RU"/>
          </w:rPr>
          <w:br/>
          <w:t>                                </w:t>
        </w:r>
        <w:r w:rsidRPr="00F063EF">
          <w:rPr>
            <w:rFonts w:ascii="Courier New" w:eastAsia="Times New Roman" w:hAnsi="Courier New" w:cs="Courier New"/>
            <w:b/>
            <w:bCs/>
            <w:color w:val="000000"/>
            <w:sz w:val="24"/>
            <w:szCs w:val="24"/>
            <w:lang w:val="en-US" w:eastAsia="ru-RU"/>
          </w:rPr>
          <w:t>&lt;/artifactItem&gt;</w:t>
        </w:r>
        <w:r w:rsidRPr="00F063EF">
          <w:rPr>
            <w:rFonts w:ascii="Courier New" w:eastAsia="Times New Roman" w:hAnsi="Courier New" w:cs="Courier New"/>
            <w:color w:val="333333"/>
            <w:sz w:val="24"/>
            <w:szCs w:val="24"/>
            <w:lang w:val="en-US" w:eastAsia="ru-RU"/>
          </w:rPr>
          <w:br/>
          <w:t>                            </w:t>
        </w:r>
        <w:r w:rsidRPr="00F063EF">
          <w:rPr>
            <w:rFonts w:ascii="Courier New" w:eastAsia="Times New Roman" w:hAnsi="Courier New" w:cs="Courier New"/>
            <w:b/>
            <w:bCs/>
            <w:color w:val="000000"/>
            <w:sz w:val="24"/>
            <w:szCs w:val="24"/>
            <w:lang w:val="en-US" w:eastAsia="ru-RU"/>
          </w:rPr>
          <w:t>&lt;/artifactItems&gt;</w:t>
        </w:r>
        <w:r w:rsidRPr="00F063EF">
          <w:rPr>
            <w:rFonts w:ascii="Courier New" w:eastAsia="Times New Roman" w:hAnsi="Courier New" w:cs="Courier New"/>
            <w:color w:val="333333"/>
            <w:sz w:val="24"/>
            <w:szCs w:val="24"/>
            <w:lang w:val="en-US" w:eastAsia="ru-RU"/>
          </w:rPr>
          <w:br/>
          <w:t>                        </w:t>
        </w:r>
        <w:r w:rsidRPr="00F063EF">
          <w:rPr>
            <w:rFonts w:ascii="Courier New" w:eastAsia="Times New Roman" w:hAnsi="Courier New" w:cs="Courier New"/>
            <w:b/>
            <w:bCs/>
            <w:color w:val="000000"/>
            <w:sz w:val="24"/>
            <w:szCs w:val="24"/>
            <w:lang w:val="en-US" w:eastAsia="ru-RU"/>
          </w:rPr>
          <w:t>&lt;/configuration&gt;</w:t>
        </w:r>
        <w:r w:rsidRPr="00F063EF">
          <w:rPr>
            <w:rFonts w:ascii="Courier New" w:eastAsia="Times New Roman" w:hAnsi="Courier New" w:cs="Courier New"/>
            <w:color w:val="333333"/>
            <w:sz w:val="24"/>
            <w:szCs w:val="24"/>
            <w:lang w:val="en-US" w:eastAsia="ru-RU"/>
          </w:rPr>
          <w:br/>
          <w:t>                    </w:t>
        </w:r>
        <w:r w:rsidRPr="00F063EF">
          <w:rPr>
            <w:rFonts w:ascii="Courier New" w:eastAsia="Times New Roman" w:hAnsi="Courier New" w:cs="Courier New"/>
            <w:b/>
            <w:bCs/>
            <w:color w:val="000000"/>
            <w:sz w:val="24"/>
            <w:szCs w:val="24"/>
            <w:lang w:val="en-US" w:eastAsia="ru-RU"/>
          </w:rPr>
          <w:t>&lt;/execution&gt;</w:t>
        </w:r>
        <w:r w:rsidRPr="00F063EF">
          <w:rPr>
            <w:rFonts w:ascii="Courier New" w:eastAsia="Times New Roman" w:hAnsi="Courier New" w:cs="Courier New"/>
            <w:color w:val="333333"/>
            <w:sz w:val="24"/>
            <w:szCs w:val="24"/>
            <w:lang w:val="en-US" w:eastAsia="ru-RU"/>
          </w:rPr>
          <w:br/>
          <w:t>                </w:t>
        </w:r>
        <w:r w:rsidRPr="00F063EF">
          <w:rPr>
            <w:rFonts w:ascii="Courier New" w:eastAsia="Times New Roman" w:hAnsi="Courier New" w:cs="Courier New"/>
            <w:b/>
            <w:bCs/>
            <w:color w:val="000000"/>
            <w:sz w:val="24"/>
            <w:szCs w:val="24"/>
            <w:lang w:val="en-US" w:eastAsia="ru-RU"/>
          </w:rPr>
          <w:t>&lt;/executions&gt;</w:t>
        </w:r>
        <w:r w:rsidRPr="00F063EF">
          <w:rPr>
            <w:rFonts w:ascii="Courier New" w:eastAsia="Times New Roman" w:hAnsi="Courier New" w:cs="Courier New"/>
            <w:color w:val="333333"/>
            <w:sz w:val="24"/>
            <w:szCs w:val="24"/>
            <w:lang w:val="en-US" w:eastAsia="ru-RU"/>
          </w:rPr>
          <w:br/>
          <w:t>            </w:t>
        </w:r>
        <w:r w:rsidRPr="00F063EF">
          <w:rPr>
            <w:rFonts w:ascii="Courier New" w:eastAsia="Times New Roman" w:hAnsi="Courier New" w:cs="Courier New"/>
            <w:b/>
            <w:bCs/>
            <w:color w:val="000000"/>
            <w:sz w:val="24"/>
            <w:szCs w:val="24"/>
            <w:lang w:val="en-US" w:eastAsia="ru-RU"/>
          </w:rPr>
          <w:t>&lt;/plugin&gt;</w:t>
        </w:r>
      </w:ins>
    </w:p>
    <w:p w:rsidR="00F063EF" w:rsidRPr="00F063EF" w:rsidRDefault="00F063EF" w:rsidP="00F063EF">
      <w:pPr>
        <w:shd w:val="clear" w:color="auto" w:fill="FFFFFF"/>
        <w:spacing w:after="375" w:line="240" w:lineRule="auto"/>
        <w:rPr>
          <w:ins w:id="19" w:author="Unknown"/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ins w:id="20" w:author="Unknown">
        <w:r w:rsidRPr="00F063EF">
          <w:rPr>
            <w:rFonts w:ascii="Helvetica" w:eastAsia="Times New Roman" w:hAnsi="Helvetica" w:cs="Helvetica"/>
            <w:color w:val="333333"/>
            <w:sz w:val="24"/>
            <w:szCs w:val="24"/>
            <w:lang w:eastAsia="ru-RU"/>
          </w:rPr>
          <w:t xml:space="preserve">С pom.xml готово. Осталось добавить еще один файл настроек к нашему приложению: </w:t>
        </w:r>
        <w:proofErr w:type="spellStart"/>
        <w:r w:rsidRPr="00F063EF">
          <w:rPr>
            <w:rFonts w:ascii="Helvetica" w:eastAsia="Times New Roman" w:hAnsi="Helvetica" w:cs="Helvetica"/>
            <w:color w:val="333333"/>
            <w:sz w:val="24"/>
            <w:szCs w:val="24"/>
            <w:lang w:eastAsia="ru-RU"/>
          </w:rPr>
          <w:t>Procfile</w:t>
        </w:r>
        <w:proofErr w:type="spellEnd"/>
        <w:r w:rsidRPr="00F063EF">
          <w:rPr>
            <w:rFonts w:ascii="Helvetica" w:eastAsia="Times New Roman" w:hAnsi="Helvetica" w:cs="Helvetica"/>
            <w:color w:val="333333"/>
            <w:sz w:val="24"/>
            <w:szCs w:val="24"/>
            <w:lang w:eastAsia="ru-RU"/>
          </w:rPr>
          <w:t xml:space="preserve">. Для этого в корне приложения добавьте файл с именем </w:t>
        </w:r>
        <w:proofErr w:type="spellStart"/>
        <w:r w:rsidRPr="00F063EF">
          <w:rPr>
            <w:rFonts w:ascii="Helvetica" w:eastAsia="Times New Roman" w:hAnsi="Helvetica" w:cs="Helvetica"/>
            <w:color w:val="333333"/>
            <w:sz w:val="24"/>
            <w:szCs w:val="24"/>
            <w:lang w:eastAsia="ru-RU"/>
          </w:rPr>
          <w:t>Procfile</w:t>
        </w:r>
      </w:ins>
      <w:proofErr w:type="spellEnd"/>
      <w:r w:rsidR="00EA10EC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и без расширения(а когда спросит с каким форматом его ассоциировать, то из предложенного списка выбрать </w:t>
      </w:r>
      <w:r w:rsidR="00EA10EC" w:rsidRPr="00EA10EC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“</w:t>
      </w:r>
      <w:r w:rsidR="00EA10EC" w:rsidRPr="00EA10EC">
        <w:rPr>
          <w:rFonts w:ascii="Helvetica" w:eastAsia="Times New Roman" w:hAnsi="Helvetica" w:cs="Helvetica"/>
          <w:b/>
          <w:color w:val="333333"/>
          <w:sz w:val="24"/>
          <w:szCs w:val="24"/>
          <w:lang w:val="en-US" w:eastAsia="ru-RU"/>
        </w:rPr>
        <w:t>txt</w:t>
      </w:r>
      <w:r w:rsidR="00EA10EC" w:rsidRPr="00EA10EC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”</w:t>
      </w:r>
      <w:r w:rsidR="00EA10EC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)</w:t>
      </w:r>
      <w:ins w:id="21" w:author="Unknown">
        <w:r w:rsidRPr="00F063EF">
          <w:rPr>
            <w:rFonts w:ascii="Helvetica" w:eastAsia="Times New Roman" w:hAnsi="Helvetica" w:cs="Helvetica"/>
            <w:color w:val="333333"/>
            <w:sz w:val="24"/>
            <w:szCs w:val="24"/>
            <w:lang w:eastAsia="ru-RU"/>
          </w:rPr>
          <w:t>. В него положите следующее содержимое: </w:t>
        </w:r>
      </w:ins>
    </w:p>
    <w:tbl>
      <w:tblPr>
        <w:tblW w:w="5000" w:type="pct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17"/>
        <w:gridCol w:w="1998"/>
      </w:tblGrid>
      <w:tr w:rsidR="00F063EF" w:rsidRPr="00F063EF" w:rsidTr="00F063EF"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bookmarkStart w:id="22" w:name="#codesyntax_3"/>
          <w:bookmarkEnd w:id="22"/>
          <w:p w:rsidR="00F063EF" w:rsidRPr="00F063EF" w:rsidRDefault="00F063EF" w:rsidP="00F063EF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63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fldChar w:fldCharType="begin"/>
            </w:r>
            <w:r w:rsidRPr="00F063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instrText xml:space="preserve"> HYPERLINK "https://java-master.com/java-%D0%BF%D1%80%D0%B8%D0%BB%D0%BE%D0%B6%D0%B5%D0%BD%D0%B8%D0%B5-%D0%BD%D0%B0-%D0%B1%D0%B5%D1%81%D0%BF%D0%BB%D0%B0%D1%82%D0%BD%D1%8B%D0%B9-%D1%85%D0%BE%D1%81%D1%82%D0%B8%D0%BD%D0%B3/" \l "codesyntax_3" \o "Нажмите, чтобы показать или скрыть блок кода" </w:instrText>
            </w:r>
            <w:r w:rsidRPr="00F063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fldChar w:fldCharType="separate"/>
            </w:r>
            <w:r w:rsidRPr="00F063EF">
              <w:rPr>
                <w:rFonts w:ascii="Times New Roman" w:eastAsia="Times New Roman" w:hAnsi="Times New Roman" w:cs="Times New Roman"/>
                <w:color w:val="428BCA"/>
                <w:sz w:val="24"/>
                <w:szCs w:val="24"/>
                <w:lang w:eastAsia="ru-RU"/>
              </w:rPr>
              <w:t>Код</w:t>
            </w:r>
            <w:r w:rsidRPr="00F063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fldChar w:fldCharType="end"/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:rsidR="00F063EF" w:rsidRPr="00F063EF" w:rsidRDefault="00F063EF" w:rsidP="00F063EF">
            <w:pPr>
              <w:spacing w:before="300" w:after="30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63EF">
              <w:rPr>
                <w:rFonts w:ascii="Times New Roman" w:eastAsia="Times New Roman" w:hAnsi="Times New Roman" w:cs="Times New Roman"/>
                <w:noProof/>
                <w:color w:val="428BCA"/>
                <w:sz w:val="24"/>
                <w:szCs w:val="24"/>
                <w:lang w:eastAsia="ru-RU"/>
              </w:rPr>
              <mc:AlternateContent>
                <mc:Choice Requires="wps">
                  <w:drawing>
                    <wp:inline distT="0" distB="0" distL="0" distR="0" wp14:anchorId="267DA35B" wp14:editId="3CF09B8C">
                      <wp:extent cx="308610" cy="308610"/>
                      <wp:effectExtent l="0" t="0" r="0" b="0"/>
                      <wp:docPr id="3" name="AutoShape 13" descr="https://java-master.com/wp-content/plugins/wp-synhighlight/themes/default/images/code.png">
                        <a:hlinkClick xmlns:a="http://schemas.openxmlformats.org/drawingml/2006/main" r:id="rId18" tooltip="&quot;Показать код отдельно&quot;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8610" cy="3086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AutoShape 13" o:spid="_x0000_s1026" alt="Описание: https://java-master.com/wp-content/plugins/wp-synhighlight/themes/default/images/code.png" href="https://java-master.com/java-%D0%BF%D1%80%D0%B8%D0%BB%D0%BE%D0%B6%D0%B5%D0%BD%D0%B8%D0%B5-%D0%BD%D0%B0-%D0%B1%D0%B5%D1%81%D0%BF%D0%BB%D0%B0%D1%82%D0%BD%D1%8B%D0%B9-%D1%85%D0%BE%D1%81%D1%82%D0%B8%D0%BD%D0%B3/#codesyntax_3" title="&quot;Показать код отдельно&quot;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" o:button="t" filled="f" stroked="f">
                      <v:fill o:detectmouseclick="t"/>
                      <o:lock v:ext="edit" aspectratio="t"/>
                      <w10:anchorlock/>
                    </v:rect>
                  </w:pict>
                </mc:Fallback>
              </mc:AlternateContent>
            </w:r>
            <w:r w:rsidRPr="00F063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F063EF">
              <w:rPr>
                <w:rFonts w:ascii="Times New Roman" w:eastAsia="Times New Roman" w:hAnsi="Times New Roman" w:cs="Times New Roman"/>
                <w:noProof/>
                <w:color w:val="428BCA"/>
                <w:sz w:val="24"/>
                <w:szCs w:val="24"/>
                <w:lang w:eastAsia="ru-RU"/>
              </w:rPr>
              <mc:AlternateContent>
                <mc:Choice Requires="wps">
                  <w:drawing>
                    <wp:inline distT="0" distB="0" distL="0" distR="0" wp14:anchorId="758C1A41" wp14:editId="1AD82BFF">
                      <wp:extent cx="308610" cy="308610"/>
                      <wp:effectExtent l="0" t="0" r="0" b="0"/>
                      <wp:docPr id="2" name="AutoShape 14" descr="https://java-master.com/wp-content/plugins/wp-synhighlight/themes/default/images/printer.png">
                        <a:hlinkClick xmlns:a="http://schemas.openxmlformats.org/drawingml/2006/main" r:id="rId18" tooltip="&quot;Напечатать код&quot;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8610" cy="3086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AutoShape 14" o:spid="_x0000_s1026" alt="Описание: https://java-master.com/wp-content/plugins/wp-synhighlight/themes/default/images/printer.png" href="https://java-master.com/java-%D0%BF%D1%80%D0%B8%D0%BB%D0%BE%D0%B6%D0%B5%D0%BD%D0%B8%D0%B5-%D0%BD%D0%B0-%D0%B1%D0%B5%D1%81%D0%BF%D0%BB%D0%B0%D1%82%D0%BD%D1%8B%D0%B9-%D1%85%D0%BE%D1%81%D1%82%D0%B8%D0%BD%D0%B3/#codesyntax_3" title="&quot;Напечатать код&quot;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" o:button="t" filled="f" stroked="f">
                      <v:fill o:detectmouseclick="t"/>
                      <o:lock v:ext="edit" aspectratio="t"/>
                      <w10:anchorlock/>
                    </v:rect>
                  </w:pict>
                </mc:Fallback>
              </mc:AlternateContent>
            </w:r>
            <w:r w:rsidRPr="00F063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F063EF">
              <w:rPr>
                <w:rFonts w:ascii="Times New Roman" w:eastAsia="Times New Roman" w:hAnsi="Times New Roman" w:cs="Times New Roman"/>
                <w:noProof/>
                <w:color w:val="428BCA"/>
                <w:sz w:val="24"/>
                <w:szCs w:val="24"/>
                <w:lang w:eastAsia="ru-RU"/>
              </w:rPr>
              <mc:AlternateContent>
                <mc:Choice Requires="wps">
                  <w:drawing>
                    <wp:inline distT="0" distB="0" distL="0" distR="0" wp14:anchorId="721C9D31" wp14:editId="4EC74C8C">
                      <wp:extent cx="308610" cy="308610"/>
                      <wp:effectExtent l="0" t="0" r="0" b="0"/>
                      <wp:docPr id="1" name="AutoShape 15" descr="https://java-master.com/wp-content/plugins/wp-synhighlight/themes/default/images/info.gif">
                        <a:hlinkClick xmlns:a="http://schemas.openxmlformats.org/drawingml/2006/main" r:id="rId16" tgtFrame="&quot;_blank&quot;" tooltip="&quot;Показать информацию о плагине&quot;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8610" cy="3086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AutoShape 15" o:spid="_x0000_s1026" alt="Описание: https://java-master.com/wp-content/plugins/wp-synhighlight/themes/default/images/info.gif" href="https://java-master.com/wp-content/plugins/wp-synhighlight/About.html" target="&quot;_blank&quot;" title="&quot;Показать информацию о плагине&quot;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" o:button="t" filled="f" stroked="f">
                      <v:fill o:detectmouseclick="t"/>
                      <o:lock v:ext="edit" aspectratio="t"/>
                      <w10:anchorlock/>
                    </v:rect>
                  </w:pict>
                </mc:Fallback>
              </mc:AlternateContent>
            </w:r>
            <w:r w:rsidRPr="00F063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</w:tbl>
    <w:p w:rsidR="00F063EF" w:rsidRPr="00F063EF" w:rsidRDefault="00F063EF" w:rsidP="00F063EF">
      <w:pPr>
        <w:shd w:val="clear" w:color="auto" w:fill="E9E9E6"/>
        <w:spacing w:after="120" w:line="240" w:lineRule="auto"/>
        <w:rPr>
          <w:ins w:id="23" w:author="Unknown"/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ins w:id="24" w:author="Unknown">
        <w:r w:rsidRPr="00F063EF">
          <w:rPr>
            <w:rFonts w:ascii="Courier New" w:eastAsia="Times New Roman" w:hAnsi="Courier New" w:cs="Courier New"/>
            <w:color w:val="333333"/>
            <w:sz w:val="24"/>
            <w:szCs w:val="24"/>
            <w:lang w:val="en-US" w:eastAsia="ru-RU"/>
          </w:rPr>
          <w:t>web</w:t>
        </w:r>
        <w:r w:rsidRPr="00F063EF">
          <w:rPr>
            <w:rFonts w:ascii="Courier New" w:eastAsia="Times New Roman" w:hAnsi="Courier New" w:cs="Courier New"/>
            <w:color w:val="339933"/>
            <w:sz w:val="24"/>
            <w:szCs w:val="24"/>
            <w:lang w:val="en-US" w:eastAsia="ru-RU"/>
          </w:rPr>
          <w:t>:</w:t>
        </w:r>
        <w:r w:rsidRPr="00F063EF">
          <w:rPr>
            <w:rFonts w:ascii="Courier New" w:eastAsia="Times New Roman" w:hAnsi="Courier New" w:cs="Courier New"/>
            <w:color w:val="333333"/>
            <w:sz w:val="24"/>
            <w:szCs w:val="24"/>
            <w:lang w:val="en-US" w:eastAsia="ru-RU"/>
          </w:rPr>
          <w:t>    java </w:t>
        </w:r>
        <w:r w:rsidRPr="00F063EF">
          <w:rPr>
            <w:rFonts w:ascii="Courier New" w:eastAsia="Times New Roman" w:hAnsi="Courier New" w:cs="Courier New"/>
            <w:color w:val="000088"/>
            <w:sz w:val="24"/>
            <w:szCs w:val="24"/>
            <w:lang w:val="en-US" w:eastAsia="ru-RU"/>
          </w:rPr>
          <w:t>$JAVA_OPTS</w:t>
        </w:r>
        <w:r w:rsidRPr="00F063EF">
          <w:rPr>
            <w:rFonts w:ascii="Courier New" w:eastAsia="Times New Roman" w:hAnsi="Courier New" w:cs="Courier New"/>
            <w:color w:val="333333"/>
            <w:sz w:val="24"/>
            <w:szCs w:val="24"/>
            <w:lang w:val="en-US" w:eastAsia="ru-RU"/>
          </w:rPr>
          <w:t> </w:t>
        </w:r>
        <w:r w:rsidRPr="00F063EF">
          <w:rPr>
            <w:rFonts w:ascii="Courier New" w:eastAsia="Times New Roman" w:hAnsi="Courier New" w:cs="Courier New"/>
            <w:color w:val="339933"/>
            <w:sz w:val="24"/>
            <w:szCs w:val="24"/>
            <w:lang w:val="en-US" w:eastAsia="ru-RU"/>
          </w:rPr>
          <w:t>-</w:t>
        </w:r>
        <w:r w:rsidRPr="00F063EF">
          <w:rPr>
            <w:rFonts w:ascii="Courier New" w:eastAsia="Times New Roman" w:hAnsi="Courier New" w:cs="Courier New"/>
            <w:color w:val="333333"/>
            <w:sz w:val="24"/>
            <w:szCs w:val="24"/>
            <w:lang w:val="en-US" w:eastAsia="ru-RU"/>
          </w:rPr>
          <w:t>jar target</w:t>
        </w:r>
        <w:r w:rsidRPr="00F063EF">
          <w:rPr>
            <w:rFonts w:ascii="Courier New" w:eastAsia="Times New Roman" w:hAnsi="Courier New" w:cs="Courier New"/>
            <w:color w:val="339933"/>
            <w:sz w:val="24"/>
            <w:szCs w:val="24"/>
            <w:lang w:val="en-US" w:eastAsia="ru-RU"/>
          </w:rPr>
          <w:t>/</w:t>
        </w:r>
        <w:r w:rsidRPr="00F063EF">
          <w:rPr>
            <w:rFonts w:ascii="Courier New" w:eastAsia="Times New Roman" w:hAnsi="Courier New" w:cs="Courier New"/>
            <w:color w:val="333333"/>
            <w:sz w:val="24"/>
            <w:szCs w:val="24"/>
            <w:lang w:val="en-US" w:eastAsia="ru-RU"/>
          </w:rPr>
          <w:t>dependency</w:t>
        </w:r>
        <w:r w:rsidRPr="00F063EF">
          <w:rPr>
            <w:rFonts w:ascii="Courier New" w:eastAsia="Times New Roman" w:hAnsi="Courier New" w:cs="Courier New"/>
            <w:color w:val="339933"/>
            <w:sz w:val="24"/>
            <w:szCs w:val="24"/>
            <w:lang w:val="en-US" w:eastAsia="ru-RU"/>
          </w:rPr>
          <w:t>/</w:t>
        </w:r>
        <w:r w:rsidRPr="00F063EF">
          <w:rPr>
            <w:rFonts w:ascii="Courier New" w:eastAsia="Times New Roman" w:hAnsi="Courier New" w:cs="Courier New"/>
            <w:color w:val="333333"/>
            <w:sz w:val="24"/>
            <w:szCs w:val="24"/>
            <w:lang w:val="en-US" w:eastAsia="ru-RU"/>
          </w:rPr>
          <w:t>webapp</w:t>
        </w:r>
        <w:r w:rsidRPr="00F063EF">
          <w:rPr>
            <w:rFonts w:ascii="Courier New" w:eastAsia="Times New Roman" w:hAnsi="Courier New" w:cs="Courier New"/>
            <w:color w:val="339933"/>
            <w:sz w:val="24"/>
            <w:szCs w:val="24"/>
            <w:lang w:val="en-US" w:eastAsia="ru-RU"/>
          </w:rPr>
          <w:t>-</w:t>
        </w:r>
        <w:r w:rsidRPr="00F063EF">
          <w:rPr>
            <w:rFonts w:ascii="Courier New" w:eastAsia="Times New Roman" w:hAnsi="Courier New" w:cs="Courier New"/>
            <w:color w:val="333333"/>
            <w:sz w:val="24"/>
            <w:szCs w:val="24"/>
            <w:lang w:val="en-US" w:eastAsia="ru-RU"/>
          </w:rPr>
          <w:t>runner</w:t>
        </w:r>
        <w:r w:rsidRPr="00F063EF">
          <w:rPr>
            <w:rFonts w:ascii="Courier New" w:eastAsia="Times New Roman" w:hAnsi="Courier New" w:cs="Courier New"/>
            <w:color w:val="339933"/>
            <w:sz w:val="24"/>
            <w:szCs w:val="24"/>
            <w:lang w:val="en-US" w:eastAsia="ru-RU"/>
          </w:rPr>
          <w:t>.</w:t>
        </w:r>
        <w:r w:rsidRPr="00F063EF">
          <w:rPr>
            <w:rFonts w:ascii="Courier New" w:eastAsia="Times New Roman" w:hAnsi="Courier New" w:cs="Courier New"/>
            <w:color w:val="333333"/>
            <w:sz w:val="24"/>
            <w:szCs w:val="24"/>
            <w:lang w:val="en-US" w:eastAsia="ru-RU"/>
          </w:rPr>
          <w:t>jar </w:t>
        </w:r>
        <w:r w:rsidRPr="00F063EF">
          <w:rPr>
            <w:rFonts w:ascii="Courier New" w:eastAsia="Times New Roman" w:hAnsi="Courier New" w:cs="Courier New"/>
            <w:color w:val="339933"/>
            <w:sz w:val="24"/>
            <w:szCs w:val="24"/>
            <w:lang w:val="en-US" w:eastAsia="ru-RU"/>
          </w:rPr>
          <w:t>--</w:t>
        </w:r>
        <w:r w:rsidRPr="00F063EF">
          <w:rPr>
            <w:rFonts w:ascii="Courier New" w:eastAsia="Times New Roman" w:hAnsi="Courier New" w:cs="Courier New"/>
            <w:color w:val="333333"/>
            <w:sz w:val="24"/>
            <w:szCs w:val="24"/>
            <w:lang w:val="en-US" w:eastAsia="ru-RU"/>
          </w:rPr>
          <w:t>port </w:t>
        </w:r>
        <w:r w:rsidRPr="00F063EF">
          <w:rPr>
            <w:rFonts w:ascii="Courier New" w:eastAsia="Times New Roman" w:hAnsi="Courier New" w:cs="Courier New"/>
            <w:color w:val="000088"/>
            <w:sz w:val="24"/>
            <w:szCs w:val="24"/>
            <w:lang w:val="en-US" w:eastAsia="ru-RU"/>
          </w:rPr>
          <w:t>$PORT</w:t>
        </w:r>
        <w:r w:rsidRPr="00F063EF">
          <w:rPr>
            <w:rFonts w:ascii="Courier New" w:eastAsia="Times New Roman" w:hAnsi="Courier New" w:cs="Courier New"/>
            <w:color w:val="333333"/>
            <w:sz w:val="24"/>
            <w:szCs w:val="24"/>
            <w:lang w:val="en-US" w:eastAsia="ru-RU"/>
          </w:rPr>
          <w:t> target</w:t>
        </w:r>
        <w:r w:rsidRPr="00F063EF">
          <w:rPr>
            <w:rFonts w:ascii="Courier New" w:eastAsia="Times New Roman" w:hAnsi="Courier New" w:cs="Courier New"/>
            <w:i/>
            <w:iCs/>
            <w:color w:val="666666"/>
            <w:sz w:val="24"/>
            <w:szCs w:val="24"/>
            <w:lang w:val="en-US" w:eastAsia="ru-RU"/>
          </w:rPr>
          <w:t>/*.war</w:t>
        </w:r>
      </w:ins>
    </w:p>
    <w:p w:rsidR="00490DCA" w:rsidRPr="005514E7" w:rsidRDefault="00490DCA" w:rsidP="00F063EF">
      <w:pPr>
        <w:shd w:val="clear" w:color="auto" w:fill="FFFFFF"/>
        <w:spacing w:after="375" w:line="240" w:lineRule="auto"/>
        <w:rPr>
          <w:rFonts w:eastAsia="Times New Roman" w:cs="Helvetica"/>
          <w:color w:val="333333"/>
          <w:sz w:val="24"/>
          <w:szCs w:val="24"/>
          <w:lang w:val="en-US" w:eastAsia="ru-RU"/>
        </w:rPr>
      </w:pPr>
    </w:p>
    <w:p w:rsidR="00F063EF" w:rsidRPr="00490DCA" w:rsidRDefault="00F063EF" w:rsidP="00F063EF">
      <w:pPr>
        <w:shd w:val="clear" w:color="auto" w:fill="FFFFFF"/>
        <w:spacing w:after="375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490DCA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Теперь наше приложение готово к отправке в </w:t>
      </w:r>
      <w:proofErr w:type="spellStart"/>
      <w:r w:rsidRPr="00490DCA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cloud</w:t>
      </w:r>
      <w:proofErr w:type="spellEnd"/>
      <w:r w:rsidRPr="00490DCA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. Одним из преимуществ </w:t>
      </w:r>
      <w:proofErr w:type="spellStart"/>
      <w:r w:rsidRPr="00490DCA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Heroku</w:t>
      </w:r>
      <w:proofErr w:type="spellEnd"/>
      <w:r w:rsidRPr="00490DCA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является поддержка </w:t>
      </w:r>
      <w:proofErr w:type="spellStart"/>
      <w:r w:rsidRPr="00490DCA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деплоя</w:t>
      </w:r>
      <w:proofErr w:type="spellEnd"/>
      <w:r w:rsidRPr="00490DCA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приложений через </w:t>
      </w:r>
      <w:proofErr w:type="spellStart"/>
      <w:r w:rsidRPr="00490DCA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github</w:t>
      </w:r>
      <w:proofErr w:type="spellEnd"/>
      <w:r w:rsidRPr="00490DCA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. Это очень удобно. Вам нужно всего лишь выложить приложение на </w:t>
      </w:r>
      <w:proofErr w:type="spellStart"/>
      <w:r w:rsidRPr="00490DCA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github</w:t>
      </w:r>
      <w:proofErr w:type="spellEnd"/>
      <w:r w:rsidRPr="00490DCA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, «</w:t>
      </w:r>
      <w:proofErr w:type="spellStart"/>
      <w:r w:rsidRPr="00490DCA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приконектить</w:t>
      </w:r>
      <w:proofErr w:type="spellEnd"/>
      <w:r w:rsidRPr="00490DCA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» </w:t>
      </w:r>
      <w:proofErr w:type="spellStart"/>
      <w:r w:rsidRPr="00490DCA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гитхаб</w:t>
      </w:r>
      <w:proofErr w:type="spellEnd"/>
      <w:r w:rsidRPr="00490DCA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с </w:t>
      </w:r>
      <w:proofErr w:type="spellStart"/>
      <w:r w:rsidRPr="00490DCA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хероку</w:t>
      </w:r>
      <w:proofErr w:type="spellEnd"/>
      <w:r w:rsidRPr="00490DCA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и нажать кнопку </w:t>
      </w:r>
      <w:proofErr w:type="spellStart"/>
      <w:r w:rsidRPr="00490DCA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деплоя</w:t>
      </w:r>
      <w:proofErr w:type="spellEnd"/>
      <w:r w:rsidRPr="00490DCA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.</w:t>
      </w:r>
    </w:p>
    <w:p w:rsidR="00F063EF" w:rsidRPr="00490DCA" w:rsidRDefault="00F063EF" w:rsidP="00F063EF">
      <w:pPr>
        <w:shd w:val="clear" w:color="auto" w:fill="FFFFFF"/>
        <w:spacing w:after="375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490DCA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Сейчас я не буду расписывать, как выложить приложение на </w:t>
      </w:r>
      <w:proofErr w:type="spellStart"/>
      <w:r w:rsidRPr="00490DCA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гитхаб</w:t>
      </w:r>
      <w:proofErr w:type="spellEnd"/>
      <w:r w:rsidRPr="00490DCA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. Вот видео с подробными инструкциями:</w:t>
      </w:r>
    </w:p>
    <w:p w:rsidR="00F063EF" w:rsidRPr="00490DCA" w:rsidRDefault="00F063EF" w:rsidP="00F063EF">
      <w:pPr>
        <w:shd w:val="clear" w:color="auto" w:fill="FFFFFF"/>
        <w:spacing w:after="375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490DCA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Когда Вы выложили приложение на </w:t>
      </w:r>
      <w:proofErr w:type="spellStart"/>
      <w:r w:rsidRPr="00490DCA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гитхаб</w:t>
      </w:r>
      <w:proofErr w:type="spellEnd"/>
      <w:r w:rsidRPr="00490DCA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— нужно зайти в кабинет </w:t>
      </w:r>
      <w:proofErr w:type="spellStart"/>
      <w:r w:rsidRPr="00490DCA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heroku</w:t>
      </w:r>
      <w:proofErr w:type="spellEnd"/>
      <w:r w:rsidRPr="00490DCA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, выбрать приложение и перейти на вкладку </w:t>
      </w:r>
      <w:proofErr w:type="spellStart"/>
      <w:r w:rsidRPr="00490DCA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deploy</w:t>
      </w:r>
      <w:proofErr w:type="spellEnd"/>
      <w:r w:rsidRPr="00490DCA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. Выберите </w:t>
      </w:r>
      <w:proofErr w:type="spellStart"/>
      <w:r w:rsidRPr="00490DCA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Github</w:t>
      </w:r>
      <w:proofErr w:type="spellEnd"/>
      <w:r w:rsidRPr="00490DCA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из списка </w:t>
      </w:r>
      <w:proofErr w:type="spellStart"/>
      <w:r w:rsidRPr="00490DCA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deploy</w:t>
      </w:r>
      <w:proofErr w:type="spellEnd"/>
      <w:r w:rsidRPr="00490DCA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</w:t>
      </w:r>
      <w:proofErr w:type="spellStart"/>
      <w:r w:rsidRPr="00490DCA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method</w:t>
      </w:r>
      <w:proofErr w:type="spellEnd"/>
      <w:r w:rsidRPr="00490DCA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. Далее нужно </w:t>
      </w:r>
      <w:proofErr w:type="spellStart"/>
      <w:r w:rsidRPr="00490DCA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приконектить</w:t>
      </w:r>
      <w:proofErr w:type="spellEnd"/>
      <w:r w:rsidRPr="00490DCA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свой аккаунт, выбрать </w:t>
      </w:r>
      <w:proofErr w:type="spellStart"/>
      <w:r w:rsidRPr="00490DCA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репозиторий</w:t>
      </w:r>
      <w:proofErr w:type="spellEnd"/>
      <w:r w:rsidRPr="00490DCA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с приложением и нажать кнопку </w:t>
      </w:r>
      <w:proofErr w:type="spellStart"/>
      <w:r w:rsidRPr="00490DCA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deploy</w:t>
      </w:r>
      <w:proofErr w:type="spellEnd"/>
      <w:r w:rsidRPr="00490DCA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</w:t>
      </w:r>
      <w:proofErr w:type="spellStart"/>
      <w:r w:rsidRPr="00490DCA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branch</w:t>
      </w:r>
      <w:proofErr w:type="spellEnd"/>
      <w:r w:rsidRPr="00490DCA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. Теперь Вам осталось подождать пока приложение </w:t>
      </w:r>
      <w:proofErr w:type="spellStart"/>
      <w:r w:rsidRPr="00490DCA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задеплоиться</w:t>
      </w:r>
      <w:proofErr w:type="spellEnd"/>
      <w:r w:rsidRPr="00490DCA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и можно на него переходить.  Оно будет иметь имя</w:t>
      </w:r>
      <w:r w:rsidRPr="002C2392">
        <w:rPr>
          <w:rFonts w:ascii="Helvetica" w:eastAsia="Times New Roman" w:hAnsi="Helvetica" w:cs="Helvetica"/>
          <w:b/>
          <w:i/>
          <w:color w:val="333333"/>
          <w:sz w:val="24"/>
          <w:szCs w:val="24"/>
          <w:lang w:eastAsia="ru-RU"/>
        </w:rPr>
        <w:t> http://имя_приложения.herokuapp.com/</w:t>
      </w:r>
    </w:p>
    <w:p w:rsidR="00F063EF" w:rsidRPr="00490DCA" w:rsidRDefault="00F063EF" w:rsidP="00F063EF">
      <w:pPr>
        <w:shd w:val="clear" w:color="auto" w:fill="FFFFFF"/>
        <w:spacing w:after="375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490DCA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Вот и все. На первый взгляд может показаться не очень просто, но это того стоит. Вы сможете показать людям результаты Ваших трудов не в виде кода на </w:t>
      </w:r>
      <w:proofErr w:type="spellStart"/>
      <w:r w:rsidRPr="00490DCA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гитхаб</w:t>
      </w:r>
      <w:proofErr w:type="spellEnd"/>
      <w:r w:rsidRPr="00490DCA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, а в виде приложения, просмотр которого вызывает больше </w:t>
      </w:r>
      <w:proofErr w:type="gramStart"/>
      <w:r w:rsidRPr="00490DCA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удовольствия</w:t>
      </w:r>
      <w:proofErr w:type="gramEnd"/>
      <w:r w:rsidRPr="00490DCA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чем читать код.</w:t>
      </w:r>
    </w:p>
    <w:p w:rsidR="00F063EF" w:rsidRPr="00490DCA" w:rsidRDefault="00F063EF" w:rsidP="00F063EF">
      <w:pPr>
        <w:shd w:val="clear" w:color="auto" w:fill="FFFFFF"/>
        <w:spacing w:after="375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490DCA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Это не единственный способ отправки </w:t>
      </w:r>
      <w:proofErr w:type="spellStart"/>
      <w:r w:rsidRPr="00490DCA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java</w:t>
      </w:r>
      <w:proofErr w:type="spellEnd"/>
      <w:r w:rsidRPr="00490DCA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приложения на бесплатный хостинг. Тем более есть и другие </w:t>
      </w:r>
      <w:proofErr w:type="spellStart"/>
      <w:r w:rsidRPr="00490DCA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клауд</w:t>
      </w:r>
      <w:proofErr w:type="spellEnd"/>
      <w:r w:rsidRPr="00490DCA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-провайдеры. </w:t>
      </w:r>
      <w:proofErr w:type="spellStart"/>
      <w:proofErr w:type="gramStart"/>
      <w:r w:rsidRPr="00490DCA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Amazon</w:t>
      </w:r>
      <w:proofErr w:type="spellEnd"/>
      <w:proofErr w:type="gramEnd"/>
      <w:r w:rsidRPr="00490DCA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например предоставляет пользование своими сервисами бесплатно один год. Можно попробовать использовать </w:t>
      </w:r>
      <w:proofErr w:type="spellStart"/>
      <w:r w:rsidRPr="00490DCA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Amazon</w:t>
      </w:r>
      <w:proofErr w:type="spellEnd"/>
      <w:r w:rsidRPr="00490DCA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. Я в свое время открыл для себя </w:t>
      </w:r>
      <w:proofErr w:type="spellStart"/>
      <w:r w:rsidRPr="00490DCA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Heroku</w:t>
      </w:r>
      <w:proofErr w:type="spellEnd"/>
      <w:r w:rsidRPr="00490DCA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и пользуюсь им до сих пор.</w:t>
      </w:r>
    </w:p>
    <w:p w:rsidR="00F063EF" w:rsidRPr="00490DCA" w:rsidRDefault="00F063EF" w:rsidP="00F063EF">
      <w:pPr>
        <w:shd w:val="clear" w:color="auto" w:fill="FFFFFF"/>
        <w:spacing w:after="375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490DCA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Как всегда, перед статьей я записал видео с подробными инструкциями по отправке </w:t>
      </w:r>
      <w:proofErr w:type="spellStart"/>
      <w:r w:rsidRPr="00490DCA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Java</w:t>
      </w:r>
      <w:proofErr w:type="spellEnd"/>
      <w:r w:rsidRPr="00490DCA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приложения на бесплатный хостинг </w:t>
      </w:r>
      <w:proofErr w:type="spellStart"/>
      <w:r w:rsidRPr="00490DCA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Heroku</w:t>
      </w:r>
      <w:proofErr w:type="spellEnd"/>
      <w:r w:rsidRPr="00490DCA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.</w:t>
      </w:r>
    </w:p>
    <w:p w:rsidR="00592AFE" w:rsidRDefault="00592AFE"/>
    <w:sectPr w:rsidR="00592A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19097C"/>
    <w:multiLevelType w:val="hybridMultilevel"/>
    <w:tmpl w:val="4320AA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63EF"/>
    <w:rsid w:val="002C2392"/>
    <w:rsid w:val="0030370B"/>
    <w:rsid w:val="003603DF"/>
    <w:rsid w:val="00490DCA"/>
    <w:rsid w:val="00495B18"/>
    <w:rsid w:val="005514E7"/>
    <w:rsid w:val="00592AFE"/>
    <w:rsid w:val="00612827"/>
    <w:rsid w:val="006339EF"/>
    <w:rsid w:val="00665789"/>
    <w:rsid w:val="006E07E5"/>
    <w:rsid w:val="007A7F83"/>
    <w:rsid w:val="00A53285"/>
    <w:rsid w:val="00C6662B"/>
    <w:rsid w:val="00D67CAB"/>
    <w:rsid w:val="00DB2234"/>
    <w:rsid w:val="00EA10EC"/>
    <w:rsid w:val="00F063EF"/>
    <w:rsid w:val="00FC5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063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063EF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6339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339EF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List Paragraph"/>
    <w:basedOn w:val="a"/>
    <w:uiPriority w:val="34"/>
    <w:qFormat/>
    <w:rsid w:val="00A53285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6E07E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063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063EF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6339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339EF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List Paragraph"/>
    <w:basedOn w:val="a"/>
    <w:uiPriority w:val="34"/>
    <w:qFormat/>
    <w:rsid w:val="00A53285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6E07E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77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19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78144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63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82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2276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95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31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361076">
              <w:marLeft w:val="0"/>
              <w:marRight w:val="0"/>
              <w:marTop w:val="120"/>
              <w:marBottom w:val="120"/>
              <w:divBdr>
                <w:top w:val="single" w:sz="6" w:space="0" w:color="C3CBD1"/>
                <w:left w:val="single" w:sz="12" w:space="11" w:color="C3CBD1"/>
                <w:bottom w:val="single" w:sz="6" w:space="0" w:color="C3CBD1"/>
                <w:right w:val="single" w:sz="6" w:space="0" w:color="C3CBD1"/>
              </w:divBdr>
              <w:divsChild>
                <w:div w:id="1507136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0939215">
              <w:marLeft w:val="0"/>
              <w:marRight w:val="0"/>
              <w:marTop w:val="120"/>
              <w:marBottom w:val="120"/>
              <w:divBdr>
                <w:top w:val="single" w:sz="6" w:space="0" w:color="C3CBD1"/>
                <w:left w:val="single" w:sz="12" w:space="11" w:color="C3CBD1"/>
                <w:bottom w:val="single" w:sz="6" w:space="0" w:color="C3CBD1"/>
                <w:right w:val="single" w:sz="6" w:space="0" w:color="C3CBD1"/>
              </w:divBdr>
              <w:divsChild>
                <w:div w:id="367607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443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517426">
              <w:marLeft w:val="0"/>
              <w:marRight w:val="0"/>
              <w:marTop w:val="120"/>
              <w:marBottom w:val="120"/>
              <w:divBdr>
                <w:top w:val="single" w:sz="6" w:space="0" w:color="C3CBD1"/>
                <w:left w:val="single" w:sz="12" w:space="11" w:color="C3CBD1"/>
                <w:bottom w:val="single" w:sz="6" w:space="0" w:color="C3CBD1"/>
                <w:right w:val="single" w:sz="6" w:space="0" w:color="C3CBD1"/>
              </w:divBdr>
              <w:divsChild>
                <w:div w:id="1106344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3559908">
              <w:marLeft w:val="0"/>
              <w:marRight w:val="0"/>
              <w:marTop w:val="120"/>
              <w:marBottom w:val="120"/>
              <w:divBdr>
                <w:top w:val="single" w:sz="6" w:space="0" w:color="C3CBD1"/>
                <w:left w:val="single" w:sz="12" w:space="11" w:color="C3CBD1"/>
                <w:bottom w:val="single" w:sz="6" w:space="0" w:color="C3CBD1"/>
                <w:right w:val="single" w:sz="6" w:space="0" w:color="C3CBD1"/>
              </w:divBdr>
              <w:divsChild>
                <w:div w:id="1067072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25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227016">
              <w:marLeft w:val="0"/>
              <w:marRight w:val="0"/>
              <w:marTop w:val="120"/>
              <w:marBottom w:val="120"/>
              <w:divBdr>
                <w:top w:val="single" w:sz="6" w:space="0" w:color="C3CBD1"/>
                <w:left w:val="single" w:sz="12" w:space="11" w:color="C3CBD1"/>
                <w:bottom w:val="single" w:sz="6" w:space="0" w:color="C3CBD1"/>
                <w:right w:val="single" w:sz="6" w:space="0" w:color="C3CBD1"/>
              </w:divBdr>
              <w:divsChild>
                <w:div w:id="1368947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3190074">
              <w:marLeft w:val="0"/>
              <w:marRight w:val="0"/>
              <w:marTop w:val="120"/>
              <w:marBottom w:val="120"/>
              <w:divBdr>
                <w:top w:val="single" w:sz="6" w:space="0" w:color="C3CBD1"/>
                <w:left w:val="single" w:sz="12" w:space="11" w:color="C3CBD1"/>
                <w:bottom w:val="single" w:sz="6" w:space="0" w:color="C3CBD1"/>
                <w:right w:val="single" w:sz="6" w:space="0" w:color="C3CBD1"/>
              </w:divBdr>
              <w:divsChild>
                <w:div w:id="1965653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361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3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9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hyperlink" Target="https://java-master.com/java-%D0%BF%D1%80%D0%B8%D0%BB%D0%BE%D0%B6%D0%B5%D0%BD%D0%B8%D0%B5-%D0%BD%D0%B0-%D0%B1%D0%B5%D1%81%D0%BF%D0%BB%D0%B0%D1%82%D0%BD%D1%8B%D0%B9-%D1%85%D0%BE%D1%81%D1%82%D0%B8%D0%BD%D0%B3/#codesyntax_3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java-master.com/category/java-%D0%B4%D0%BB%D1%8F-%D0%BF%D1%80%D0%BE%D0%B4%D0%B2%D0%B8%D0%BD%D1%83%D1%82%D1%8B%D1%85/java-web/" TargetMode="External"/><Relationship Id="rId12" Type="http://schemas.openxmlformats.org/officeDocument/2006/relationships/image" Target="media/image5.jpeg"/><Relationship Id="rId17" Type="http://schemas.openxmlformats.org/officeDocument/2006/relationships/hyperlink" Target="https://java-master.com/java-%D0%BF%D1%80%D0%B8%D0%BB%D0%BE%D0%B6%D0%B5%D0%BD%D0%B8%D0%B5-%D0%BD%D0%B0-%D0%B1%D0%B5%D1%81%D0%BF%D0%BB%D0%B0%D1%82%D0%BD%D1%8B%D0%B9-%D1%85%D0%BE%D1%81%D1%82%D0%B8%D0%BD%D0%B3/#codesyntax_2" TargetMode="External"/><Relationship Id="rId2" Type="http://schemas.openxmlformats.org/officeDocument/2006/relationships/styles" Target="styles.xml"/><Relationship Id="rId16" Type="http://schemas.openxmlformats.org/officeDocument/2006/relationships/hyperlink" Target="https://java-master.com/wp-content/plugins/wp-synhighlight/About.html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heroku.com/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java-master.com/java-%D0%BF%D1%80%D0%B8%D0%BB%D0%BE%D0%B6%D0%B5%D0%BD%D0%B8%D0%B5-%D0%BD%D0%B0-%D0%B1%D0%B5%D1%81%D0%BF%D0%BB%D0%B0%D1%82%D0%BD%D1%8B%D0%B9-%D1%85%D0%BE%D1%81%D1%82%D0%B8%D0%BD%D0%B3/#codesyntax_1" TargetMode="External"/><Relationship Id="rId10" Type="http://schemas.openxmlformats.org/officeDocument/2006/relationships/image" Target="media/image3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8</Pages>
  <Words>1488</Words>
  <Characters>8486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</dc:creator>
  <cp:lastModifiedBy>Макс</cp:lastModifiedBy>
  <cp:revision>13</cp:revision>
  <dcterms:created xsi:type="dcterms:W3CDTF">2021-11-02T11:54:00Z</dcterms:created>
  <dcterms:modified xsi:type="dcterms:W3CDTF">2022-01-15T11:47:00Z</dcterms:modified>
</cp:coreProperties>
</file>