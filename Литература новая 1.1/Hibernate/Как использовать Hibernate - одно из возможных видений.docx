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39" w:rsidRDefault="00AD1739" w:rsidP="00AD173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val="en-US" w:eastAsia="ru-RU"/>
        </w:rPr>
      </w:pPr>
      <w:r w:rsidRPr="00AD1739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Как использовать Hibernate: основные проблемы и их решения</w:t>
      </w:r>
    </w:p>
    <w:p w:rsidR="002E52B6" w:rsidRDefault="002E52B6" w:rsidP="00AD173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val="en-US" w:eastAsia="ru-RU"/>
        </w:rPr>
      </w:pPr>
    </w:p>
    <w:p w:rsidR="002E52B6" w:rsidRPr="009F29C2" w:rsidRDefault="002E52B6" w:rsidP="00AD173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</w:pPr>
      <w:r w:rsidRPr="009F29C2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 xml:space="preserve">В этом примере чувак создает какую-то сложную бизнес-логику с кучей всяческих мелочей и нюансов для формирования идентичности полей в таблицах, вместо использования обычного элементарного однозначно идентифицирующего поля </w:t>
      </w:r>
      <w:r w:rsidRPr="009F29C2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val="en-US" w:eastAsia="ru-RU"/>
        </w:rPr>
        <w:t>uuid</w:t>
      </w:r>
      <w:r w:rsidRPr="009F29C2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>-формирования</w:t>
      </w:r>
      <w:r w:rsidR="009F29C2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 xml:space="preserve"> ключей. Нахрена????</w:t>
      </w:r>
      <w:r w:rsidR="00A5466C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 xml:space="preserve"> </w:t>
      </w:r>
      <w:proofErr w:type="gramStart"/>
      <w:r w:rsidR="00A5466C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>Проблем</w:t>
      </w:r>
      <w:proofErr w:type="gramEnd"/>
      <w:r w:rsidR="00A5466C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 xml:space="preserve"> наверное в жизни не хватает. Типа увеличивается скорость работы, так сейчас у всех на столах стоят компы,</w:t>
      </w:r>
      <w:bookmarkStart w:id="0" w:name="_GoBack"/>
      <w:bookmarkEnd w:id="0"/>
      <w:r w:rsidR="00A5466C">
        <w:rPr>
          <w:rFonts w:ascii="Arial" w:eastAsia="Times New Roman" w:hAnsi="Arial" w:cs="Arial"/>
          <w:bCs/>
          <w:color w:val="C00000"/>
          <w:kern w:val="36"/>
          <w:sz w:val="24"/>
          <w:szCs w:val="24"/>
          <w:lang w:eastAsia="ru-RU"/>
        </w:rPr>
        <w:t xml:space="preserve"> которые по мощности лет 15 назад считались бы серверами!</w:t>
      </w:r>
    </w:p>
    <w:p w:rsidR="002E52B6" w:rsidRPr="002E52B6" w:rsidRDefault="002E52B6" w:rsidP="00AD173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</w:pP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зовут Андрей Слободяник, я уже более 10 лет работаю в Java enterprise проектах. В каждом из них были данные в базе, а доступ к ним осуществлялся с помощью JPA/Hibernate. При этом фреймворк использовался, как мне кажется, не совсем правильно: код мог быть компактнее, а производительность выше.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статья — о 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наболевшем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основных проблемах, способах их исправления, и, главное, подходу, где уместен Hibernate.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Слова «JPA» как стандарт и «Hibernate» как реализация используются как синонимы.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Проверочный</w:t>
      </w:r>
      <w:r w:rsidRPr="00AD1739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sz w:val="33"/>
          <w:szCs w:val="33"/>
          <w:lang w:eastAsia="ru-RU"/>
        </w:rPr>
        <w:t>вопрос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private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name;</w:t>
      </w:r>
    </w:p>
    <w:p w:rsidR="00AD1739" w:rsidRPr="00AD1739" w:rsidRDefault="00AD1739" w:rsidP="00AD1739">
      <w:pPr>
        <w:numPr>
          <w:ilvl w:val="0"/>
          <w:numId w:val="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нужен атрибут nullable?</w:t>
      </w:r>
    </w:p>
    <w:p w:rsidR="00AD1739" w:rsidRPr="00AD1739" w:rsidRDefault="00AD1739" w:rsidP="00AD1739">
      <w:pPr>
        <w:numPr>
          <w:ilvl w:val="0"/>
          <w:numId w:val="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 ли создать и сохранить entity, если в поле name будет значение null?</w:t>
      </w:r>
    </w:p>
    <w:p w:rsidR="00AD1739" w:rsidRPr="00AD1739" w:rsidRDefault="00AD1739" w:rsidP="00AD1739">
      <w:pPr>
        <w:numPr>
          <w:ilvl w:val="0"/>
          <w:numId w:val="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 ли длина поля?</w:t>
      </w:r>
    </w:p>
    <w:p w:rsidR="00AD1739" w:rsidRPr="00AD1739" w:rsidRDefault="00AD1739" w:rsidP="00AD1739">
      <w:pPr>
        <w:numPr>
          <w:ilvl w:val="0"/>
          <w:numId w:val="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чем отличие этих атрибутов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@Column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аннотаций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@javax.validation.constraints.NotNull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@Size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не уверены в ответах, добро пожаловать в статью.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Подход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 не нужен автоматически везде, где есть БД. Начинать следует не с неё. JPA по самому своему определению применяется, когда оказывается, что объекты Java нужно где-то хранить между выключениями приложения. Один из возможных вариантов — реляционная база данных.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создайте </w:t>
      </w: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удобные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классы, описывающие вашу доменную модель так, как будто JPA у вас нет. Используйте всю выразительность Java: различные типы, композицию, наследование, коллекции, Maps, Enums. Только потом переведите её на JPA: добавьте ID, отношения и каскады. Проверьте созданные Hibernate таблицы, если необходимо, поправьте их.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Звучит слишком широко и абстрактно, поэтому давайте разберём на конкретном примере.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Техническое задание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мы разрабатываем магазин с заказами.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 заказа есть: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 — новый, в обработке и т. д.;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может быть «срочный»;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доставки (каждый раз разный, поэтому смысла в нормализации пока нет);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заказ входят товары в каком-то количестве;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 товара есть неизменная цена с валютой;</w:t>
      </w:r>
    </w:p>
    <w:p w:rsidR="00AD1739" w:rsidRPr="00AD1739" w:rsidRDefault="00AD1739" w:rsidP="00AD1739">
      <w:pPr>
        <w:numPr>
          <w:ilvl w:val="0"/>
          <w:numId w:val="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относится к определённому клиенту.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Обычный подход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почему-то происходит следующее. Вначале создаются таблицы, что-то вроде: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7BDE88" wp14:editId="0A14E824">
            <wp:extent cx="3883025" cy="4999355"/>
            <wp:effectExtent l="0" t="0" r="3175" b="0"/>
            <wp:docPr id="1" name="Рисунок 1" descr="https://s.dou.ua/storage-files/image1_Fh1bI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image1_Fh1bI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потом для них — соответствующие entities.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зависимости от опыта разработчиков, в самом тяжелом случае получается такое.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@Table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"orders"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OrderEntity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LocalDateTime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created;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status; </w:t>
      </w:r>
      <w:r w:rsidRPr="00AD173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see StatusConstants for available values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express;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addressCity;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addressStreet;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addressBuilding;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StatusConstants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PROCESSING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COMPLETED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DEFERRED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static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ALL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.asList(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PROCESSING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COMPLETED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oops, forgot to add "deferred" to the list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@Table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"items"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BigDecimal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priceAmount;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priceCurrency;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вполне рабочие entities, сделанные по принципу «поле в БД — такое же поле в классе», но далеко не лучшие. Из всех возможностей Hibernate мы используем только одну — маппинг между таблицами и классами. Фактически это работа в JDBC режиме.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Проблемы:</w:t>
      </w:r>
    </w:p>
    <w:p w:rsidR="00AD1739" w:rsidRPr="00AD1739" w:rsidRDefault="00AD1739" w:rsidP="00AD1739">
      <w:pPr>
        <w:numPr>
          <w:ilvl w:val="0"/>
          <w:numId w:val="3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 цена «размазаны» по нескольким полям;</w:t>
      </w:r>
    </w:p>
    <w:p w:rsidR="00AD1739" w:rsidRPr="00AD1739" w:rsidRDefault="00AD1739" w:rsidP="00AD1739">
      <w:pPr>
        <w:numPr>
          <w:ilvl w:val="0"/>
          <w:numId w:val="3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 операции с полем client делаются вручную;</w:t>
      </w:r>
    </w:p>
    <w:p w:rsidR="00AD1739" w:rsidRPr="00AD1739" w:rsidRDefault="00AD1739" w:rsidP="00AD1739">
      <w:pPr>
        <w:numPr>
          <w:ilvl w:val="0"/>
          <w:numId w:val="3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ошибиться со значениями поля status;</w:t>
      </w:r>
    </w:p>
    <w:p w:rsidR="00AD1739" w:rsidRPr="00AD1739" w:rsidRDefault="00AD1739" w:rsidP="00AD1739">
      <w:pPr>
        <w:numPr>
          <w:ilvl w:val="0"/>
          <w:numId w:val="3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помнить, что флажок express представлен числом: 1 — true, 0 — false;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некоторым опытом можно создавать более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маппинг, но сама идея — подгонять entities под таблицы — в случае JPA не верна.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слову, подход строить приложение от базы данных тоже имеет место быть, но инструменты для него другие, например:</w:t>
      </w:r>
    </w:p>
    <w:p w:rsidR="00AD1739" w:rsidRPr="00AD1739" w:rsidRDefault="00AD1739" w:rsidP="00AD1739">
      <w:pPr>
        <w:numPr>
          <w:ilvl w:val="0"/>
          <w:numId w:val="4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данных;</w:t>
      </w:r>
    </w:p>
    <w:p w:rsidR="00AD1739" w:rsidRPr="00AD1739" w:rsidRDefault="00AD1739" w:rsidP="00AD1739">
      <w:pPr>
        <w:numPr>
          <w:ilvl w:val="0"/>
          <w:numId w:val="4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запросы, написанные вручную со всеми возможными оптимизациями;</w:t>
      </w:r>
    </w:p>
    <w:p w:rsidR="00AD1739" w:rsidRPr="00AD1739" w:rsidRDefault="00AD1739" w:rsidP="00AD1739">
      <w:pPr>
        <w:numPr>
          <w:ilvl w:val="0"/>
          <w:numId w:val="4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маппер в Java-классы типа </w:t>
      </w:r>
      <w:hyperlink r:id="rId7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MyBatis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JPA же предлагает другой принцип: вначале Java-классы, потом их сохранение в БД.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давайте отложим Hibernate в сторону и создадим объектную модель для исходной задачи.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Очевидно, что:</w:t>
      </w:r>
    </w:p>
    <w:p w:rsidR="00AD1739" w:rsidRPr="00AD1739" w:rsidRDefault="00AD1739" w:rsidP="00AD1739">
      <w:pPr>
        <w:numPr>
          <w:ilvl w:val="0"/>
          <w:numId w:val="5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статуса заказа удобно использовать Enum;</w:t>
      </w:r>
    </w:p>
    <w:p w:rsidR="00AD1739" w:rsidRPr="00AD1739" w:rsidRDefault="00AD1739" w:rsidP="00AD1739">
      <w:pPr>
        <w:numPr>
          <w:ilvl w:val="0"/>
          <w:numId w:val="5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флажок «срочный» по самой своей сути — boolean;</w:t>
      </w:r>
    </w:p>
    <w:p w:rsidR="00AD1739" w:rsidRPr="00AD1739" w:rsidRDefault="00AD1739" w:rsidP="00AD1739">
      <w:pPr>
        <w:numPr>
          <w:ilvl w:val="0"/>
          <w:numId w:val="5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адреса будет отдельный класс;</w:t>
      </w:r>
    </w:p>
    <w:p w:rsidR="00AD1739" w:rsidRPr="00AD1739" w:rsidRDefault="00AD1739" w:rsidP="00AD1739">
      <w:pPr>
        <w:numPr>
          <w:ilvl w:val="0"/>
          <w:numId w:val="5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цены — тоже, причём уже есть готовый — Money из </w:t>
      </w:r>
      <w:hyperlink r:id="rId8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JavaMoney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D1739" w:rsidRPr="00AD1739" w:rsidRDefault="00AD1739" w:rsidP="00AD1739">
      <w:pPr>
        <w:numPr>
          <w:ilvl w:val="0"/>
          <w:numId w:val="5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товаров и их количества подойдёт Map;</w:t>
      </w:r>
    </w:p>
    <w:p w:rsidR="00AD1739" w:rsidRPr="00AD1739" w:rsidRDefault="00AD1739" w:rsidP="00AD1739">
      <w:pPr>
        <w:numPr>
          <w:ilvl w:val="0"/>
          <w:numId w:val="5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заказа — это поле типа Client, а не числовой указатель на него.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результате получается следующее:</w:t>
      </w:r>
    </w:p>
    <w:p w:rsidR="00AD1739" w:rsidRPr="008B78C3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B78C3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Order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LocalDateTime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created;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boolean express;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&gt; items;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city;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street;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building;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Money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price;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firstName;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private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lastName;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Коллекции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JPA умеет сам инициализировать коллекции, разработчики часто ограничиваются их объявлением, как в примере выше, а дальнейшие модификации осуществляют через геттер.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 учетом базового принципа «Класс должен уметь работать без JPA» лучше:</w:t>
      </w:r>
    </w:p>
    <w:p w:rsidR="00AD1739" w:rsidRPr="00AD1739" w:rsidRDefault="00AD1739" w:rsidP="00AD1739">
      <w:pPr>
        <w:numPr>
          <w:ilvl w:val="0"/>
          <w:numId w:val="6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инициализировать коллекцию сразу: в месте объявления либо в конструкторе;</w:t>
      </w:r>
    </w:p>
    <w:p w:rsidR="00AD1739" w:rsidRPr="00AD1739" w:rsidRDefault="00AD1739" w:rsidP="00AD1739">
      <w:pPr>
        <w:numPr>
          <w:ilvl w:val="0"/>
          <w:numId w:val="6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убрать сеттер;</w:t>
      </w:r>
    </w:p>
    <w:p w:rsidR="00AD1739" w:rsidRPr="00AD1739" w:rsidRDefault="00AD1739" w:rsidP="00AD1739">
      <w:pPr>
        <w:numPr>
          <w:ilvl w:val="0"/>
          <w:numId w:val="6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геттере возвращать не модифицируемую копию;</w:t>
      </w:r>
    </w:p>
    <w:p w:rsidR="00AD1739" w:rsidRPr="00AD1739" w:rsidRDefault="00AD1739" w:rsidP="00AD1739">
      <w:pPr>
        <w:numPr>
          <w:ilvl w:val="0"/>
          <w:numId w:val="6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модифицирующие методы.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нашего примера может быть так: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items =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HashMap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&gt; getItems()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Collections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.unmodifiableMap(items);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void addItem(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items.merge(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item,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, (v1, v2) -&gt; v1 + v2);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void removeItem(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items.computeIfPresent(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item, (k, v) -&gt; v &gt;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? v -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: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null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уместно напомнить, что хотя Hibernate требует для своей работы пустой конструктор, для инициализации объектов можно и нужно использовать конструкторы с параметрами.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Подключаем JPA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требуются:</w:t>
      </w:r>
    </w:p>
    <w:p w:rsidR="00AD1739" w:rsidRPr="00AD1739" w:rsidRDefault="00AD1739" w:rsidP="00AD1739">
      <w:pPr>
        <w:numPr>
          <w:ilvl w:val="0"/>
          <w:numId w:val="7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хотим, чтобы класс хранился в отдельной таблице — аннотации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@Entity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@Id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 таблице другого класса —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@Embeddable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numPr>
          <w:ilvl w:val="0"/>
          <w:numId w:val="7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Примитивы, числа, строки и даты Hibernate умеет сохранять сам.</w:t>
      </w:r>
    </w:p>
    <w:p w:rsidR="00AD1739" w:rsidRPr="00AD1739" w:rsidRDefault="00AD1739" w:rsidP="00AD1739">
      <w:pPr>
        <w:numPr>
          <w:ilvl w:val="0"/>
          <w:numId w:val="7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Enum-ов указываем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@Enumerated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тип: хранить либо порядковый номер —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EnumType.ORDINAL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строковое представление —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EnumType.STRING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numPr>
          <w:ilvl w:val="0"/>
          <w:numId w:val="7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для Enum-ов и других объектов, которым достаточно одного поля в БД, удобно использовать AttributeConverter.</w:t>
      </w:r>
    </w:p>
    <w:p w:rsidR="00AD1739" w:rsidRPr="00AD1739" w:rsidRDefault="00AD1739" w:rsidP="00AD1739">
      <w:pPr>
        <w:numPr>
          <w:ilvl w:val="0"/>
          <w:numId w:val="7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из нескольких полей и не соответствующие конвенциям Java Bean — Money в нашем случае — требуют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@Type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описанием преобразования аналогично AttributeConverter-у. Для Money нужный класс </w:t>
      </w:r>
      <w:hyperlink r:id="rId9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уже написан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numPr>
          <w:ilvl w:val="0"/>
          <w:numId w:val="7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классов и коллекций указываются соответствующие отношения (ManyToOne, OneToMany, ElementCollection и т.д.).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Hibernate вполне может создать необходимые таблицы.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для кого-то эта информация будет новой, но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@Table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@Column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1739" w:rsidRPr="00AD1739" w:rsidRDefault="00AD1739" w:rsidP="00AD1739">
      <w:pPr>
        <w:numPr>
          <w:ilvl w:val="0"/>
          <w:numId w:val="8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обязательны и содержат лишь уточняющие DDL атрибуты;</w:t>
      </w:r>
    </w:p>
    <w:p w:rsidR="00AD1739" w:rsidRPr="00AD1739" w:rsidRDefault="00AD1739" w:rsidP="00AD1739">
      <w:pPr>
        <w:numPr>
          <w:ilvl w:val="0"/>
          <w:numId w:val="8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являются валидацией.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на вступительный вопрос.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...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конвертируется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«create table»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name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varchar(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not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null</w:t>
      </w:r>
    </w:p>
    <w:p w:rsidR="00AD1739" w:rsidRPr="008B78C3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runtime Java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проверок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null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длину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Pr="008B7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при разработке приложения структура классов меняется, созданная JPA схема — это, скорее, заготовка для flyway/liquibase и/или in-memory БД.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Null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Null и в Java, и в базе данных следует использовать только тогда, когда нам действительно нужно значение «не определено». Во многих случаях такой необходимости нет. Ленясь инициализировать поля, мы либо подкладываем себе грабли в виде NPE, либо осыпаем код ненужными проверками на null.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Срочность заказа (поле express) на первый взгляд имеет три состояния — «да», «нет», «не указано». На практике, нам, скорее всего, будет достаточно двух — срочные и обычные заказы. Поэтому используйте примитивы (boolean) вместо классов (Boolean) там, где это возможно.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помнить, что для поля id примитив использовать нельзя, поскольку для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(transient) entities оно не определено. И, к сожалению, по техническим причинам (чтобы Hibernate мог создавать прокси) указывать модификатор </w:t>
      </w: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final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невозможно.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Именование полей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умолчанию JPA использует такой naming convention для полей и классов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fieldName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(в java) -&gt;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field_name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(в БД).</w:t>
      </w:r>
      <w:proofErr w:type="gramEnd"/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указывать в @Column(name = «another_name») имеет смысл, если это не так. В нашем примере «Order» — служебное слово в SQL, поэтому я назвал таблицу «Order</w:t>
      </w: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s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и остальные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множественном числе — для однообразия.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Ключи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 естественные и </w:t>
      </w:r>
      <w:hyperlink r:id="rId10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суррогатные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Суррогатные ключи обладают ощутимыми преимуществами — удобством и производительностью, поэтому будем использовать именно их.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entities (кроме Address) добавляем: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private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id;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(Не</w:t>
      </w:r>
      <w:proofErr w:type="gramStart"/>
      <w:r w:rsidRPr="00AD1739">
        <w:rPr>
          <w:rFonts w:ascii="Arial" w:eastAsia="Times New Roman" w:hAnsi="Arial" w:cs="Arial"/>
          <w:sz w:val="33"/>
          <w:szCs w:val="33"/>
          <w:lang w:eastAsia="ru-RU"/>
        </w:rPr>
        <w:t>)и</w:t>
      </w:r>
      <w:proofErr w:type="gramEnd"/>
      <w:r w:rsidRPr="00AD1739">
        <w:rPr>
          <w:rFonts w:ascii="Arial" w:eastAsia="Times New Roman" w:hAnsi="Arial" w:cs="Arial"/>
          <w:sz w:val="33"/>
          <w:szCs w:val="33"/>
          <w:lang w:eastAsia="ru-RU"/>
        </w:rPr>
        <w:t>спользование Id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написании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бизнес-логики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сравнивают между собой. Некоторые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boolean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order.getId().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(anotherOrder.getId());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... а принадлежность объекта к коллекции проверяют с помощью стрима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boolean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contains = orders.stream().anyMatch(o -&gt; o.getId().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(someOrder.getId());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 компактно и не совсем верно. Лучше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boolean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order.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(anotherOrder);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boolean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contains = orders.contains(someOrder);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Суррогатные ключи — IDs — не должны фигурировать ни в 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бизнес-логике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 в запросах. Всегда работайте с объектами. Вместо параметра clientId</w:t>
      </w:r>
    </w:p>
    <w:p w:rsidR="00AD1739" w:rsidRPr="008B78C3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 </w:t>
      </w:r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 </w:t>
      </w:r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o.client.id = :clientId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...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o.client = :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client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Позвольте JPA построить запрос самостоятельно.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 контексте нет объекта client и целиком он не нужен, достаточно использовать его reference. То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proofErr w:type="gramEnd"/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 =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em.find(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, clientId);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...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</w:t>
      </w:r>
      <w:proofErr w:type="gramEnd"/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 =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em.getReference(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, clientId);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Эквивалентность (методы equals/hashCode)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сравнивать объекты, как было указано выше,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boolean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order.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(anotherOrder);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... нужно определить методы equals и hashCode. Часто реализуют их через id: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boolean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(Object o)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== o)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true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(o ==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null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|| getClass() != o.getClass())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Order that = (Order) o;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Objects.equals(id, that.id);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Objects.hash(id);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... но это не вполне корректно.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 нашего принципа — не привязываться к JPA — следует, что суррогатный id не должен фигурировать в equals/hashCode. Важно помнить, что для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(transient) entities поле id еще не инициализировано (равно null). Тем не менее, эквивалентность должна работать корректно независимо от состояния entity.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Объекты должны сравниваться по </w:t>
      </w:r>
      <w:proofErr w:type="gramStart"/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бизнес-ключу</w:t>
      </w:r>
      <w:proofErr w:type="gramEnd"/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, а не по id.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класса Order в качестве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бизнес-ключа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напрашивается пара полей дата-клиент.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boolean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(Object o)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== o)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true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(!(o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instanceof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Order))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Order order = (Order) o;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Objects.equals(created, order.created)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&amp;&amp;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Objects.equals(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client, order.client);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Objects.hash(created, client);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Hibernate может создавать прокси-объекты и проверять класс следует не методом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getClass()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через instanceOf. К счастью, в Lombok этот момент учтен.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 исключительных случаях, если у класса нет ничего, что может быть использовано в качестве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бизнес-ключа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поля id,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equals()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проверяем через тождество (==) и эквивалентность id, а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hashCode()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полей вырождается в константу.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boolean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equals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(Object o)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== o)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true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(!(o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instanceof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Foo))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Foo that = (Foo) o;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Objects.equals(id, that.id);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8B78C3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детально тему раскрывает Влад Михальча:</w:t>
      </w:r>
    </w:p>
    <w:p w:rsidR="00AD1739" w:rsidRPr="00AD1739" w:rsidRDefault="00A5466C" w:rsidP="00AD1739">
      <w:pPr>
        <w:numPr>
          <w:ilvl w:val="0"/>
          <w:numId w:val="9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1" w:tgtFrame="_blank" w:history="1">
        <w:r w:rsidR="00AD1739"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val="en-US" w:eastAsia="ru-RU"/>
          </w:rPr>
          <w:t>«The best way to implement equals, hashCode, and toString with JPA and Hibernate»</w:t>
        </w:r>
      </w:hyperlink>
      <w:r w:rsidR="00AD1739"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D1739" w:rsidRPr="00AD1739" w:rsidRDefault="00A5466C" w:rsidP="00AD1739">
      <w:pPr>
        <w:numPr>
          <w:ilvl w:val="0"/>
          <w:numId w:val="9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2" w:tgtFrame="_blank" w:history="1">
        <w:r w:rsidR="00AD1739"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val="en-US" w:eastAsia="ru-RU"/>
          </w:rPr>
          <w:t>«How to implement equals and hashCode using the JPA entity identifier (Primary Key)»</w:t>
        </w:r>
      </w:hyperlink>
      <w:r w:rsidR="00AD1739"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D1739" w:rsidRPr="00AD1739" w:rsidRDefault="00A5466C" w:rsidP="00AD1739">
      <w:pPr>
        <w:numPr>
          <w:ilvl w:val="0"/>
          <w:numId w:val="9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3" w:tgtFrame="_blank" w:history="1">
        <w:r w:rsidR="00AD1739"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val="en-US" w:eastAsia="ru-RU"/>
          </w:rPr>
          <w:t>«How to implement Equals and HashCode for JPA entities»</w:t>
        </w:r>
      </w:hyperlink>
      <w:r w:rsidR="00AD1739"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Cascades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JPA призвано всячески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упрощать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рутинные операции. Для сохранения и удаления сложных объектов нет необходимости «пробегать» по структуре и повторять операции для вложенных объектов, достаточно указать каскады.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при создании нового заказа для нового пользователя не нужно сохранять их по отдельности, это сделает каскад.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Очевидный нюанс: прежде чем указывать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CascadeType.ALL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подумайте, нужен ли включенный в него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CascadeType.REMOVE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Опять же, для нашего примера — нет, при удалении заказа, клиент не удаляется, поэтому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ALL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применяем.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Entity и DTO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 разрабатываем Web-приложение, нам не обойтись без передачи entities на Front и обратно. Теория учит, что для передачи следует использовать отдельные DTO классы. Часто, в случае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простых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entities типа Client и Address в нашем примере, поля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ClientDto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AddressDto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будут точно такие же. Возникает соблазн не создавать отдельные классы, а использовать существующие. Это неверный подход.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появиться поля, нужные только для DTO. Приходится маскировать их от сохранения в БД с помощью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@Transient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Возможны изменения значений полей перед отправкой на UI. Чтобы эти модификации не отразились в БД, начинаются вызовы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entityManager.detach()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Коллекции по умолчанию работают в режиме lazy loading и уходят на UI пустыми. Изменение режима на FetchType.EAGER закладывает серьёзную мину под производительность. Загрузка элементов коллекции теперь будет происходить во всех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вопросах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создавать </w:t>
      </w:r>
      <w:hyperlink r:id="rId14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N+1 проблему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 делайте так. У Entity и DTO разная ответственность. Валидацию введенных пользователем данных — проверки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@NotNull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@Size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д. — делает DTO.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подход — всегда создавать отдельные DTO классы. Чтобы сократить написание boilerplate кода по перекладыванию полей используйте </w:t>
      </w:r>
      <w:hyperlink r:id="rId15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MapStruct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hyperlink r:id="rId16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аналоги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FetchType.EAGER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Исторически Hibernate по умолчанию использует режим EAGER загрузки в отношении ManyToOne и OneToOne, а во всех остальных случаях — LAZY. Рекомендуется использовать LAZY во всех случаях.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в запросе делать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join вместо нескольких select-ов всегда возможно, а обратно — отключить EAGER для определённых случаев — нет.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Владу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— </w:t>
      </w:r>
      <w:hyperlink r:id="rId17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val="en-US" w:eastAsia="ru-RU"/>
          </w:rPr>
          <w:t>«EAGER fetching is a code smell when using JPA and Hibernate»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EntityManager.flush() и clear()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один тревожный маркер — это многочисленные вызовы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flush()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clear()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Почему-то вместо того, чтобы доверить управление entities фреймворку, разработчики начинают вмешиваться в этот процесс.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Навскидку приходят в голову только две исключительные ситуации, когда нужны эти методы:</w:t>
      </w:r>
    </w:p>
    <w:p w:rsidR="00AD1739" w:rsidRPr="00AD1739" w:rsidRDefault="00AD1739" w:rsidP="00AD1739">
      <w:pPr>
        <w:numPr>
          <w:ilvl w:val="0"/>
          <w:numId w:val="10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очень большого количества данных (репорты), переполнения кеша 1-го уровня;</w:t>
      </w:r>
    </w:p>
    <w:p w:rsidR="00AD1739" w:rsidRPr="00AD1739" w:rsidRDefault="00AD1739" w:rsidP="00AD1739">
      <w:pPr>
        <w:numPr>
          <w:ilvl w:val="0"/>
          <w:numId w:val="10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бизнес-логики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хранимых процедур в процессе транзакции, в таком случае нужен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flush()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всех остальных случаях эти вызовы, скорее всего, лишние и только ухудшают производительность.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Project Lombok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Отличная штука, сокращает количество boilerplate кода. С JPA, однако, необходимо учитывать нюанс.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@Data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умолчанию включает в себя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@EqualAndHashCode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@ToString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всем полям, что в свою очередь может порождать каскад ненужных загрузок полей, игнорируя старательно указанный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FetchType.LAZY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зацикленные вызовы для bi-directional отношений.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рекомендуется не использовать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@Data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B7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B7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r w:rsidR="008B7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@EqualsAndHashCode</w:t>
      </w:r>
      <w:r w:rsidR="008B78C3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 xml:space="preserve"> 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B7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@ToString</w:t>
      </w:r>
      <w:r w:rsidR="008B78C3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 xml:space="preserve">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только нужные поля.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Правильные entities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Применяя всё вышеизложенное к нашим классам, получаем: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@EqualsAndHashCode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"firstName"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"lastName"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@ToString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"firstName"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"lastName"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@NoArgsConstructor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lastRenderedPageBreak/>
        <w:t>@Table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A7455">
        <w:rPr>
          <w:rFonts w:ascii="Courier New" w:eastAsia="Times New Roman" w:hAnsi="Courier New" w:cs="Courier New"/>
          <w:b/>
          <w:color w:val="880000"/>
          <w:sz w:val="28"/>
          <w:szCs w:val="28"/>
          <w:bdr w:val="none" w:sz="0" w:space="0" w:color="auto" w:frame="1"/>
          <w:lang w:val="en-US" w:eastAsia="ru-RU"/>
        </w:rPr>
        <w:t>clients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A7455">
        <w:rPr>
          <w:rFonts w:ascii="Courier New" w:eastAsia="Times New Roman" w:hAnsi="Courier New" w:cs="Courier New"/>
          <w:b/>
          <w:bCs/>
          <w:color w:val="880000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@GeneratedValue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strategy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GenerationType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IDENTITY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firstName;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lastName;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firstName,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lastName)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.firstName = firstName;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.lastName = lastName;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@EqualsAndHashCode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of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@ToString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"name"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"price"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@NoArgsConstructor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@Table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BA7455">
        <w:rPr>
          <w:rFonts w:ascii="Courier New" w:eastAsia="Times New Roman" w:hAnsi="Courier New" w:cs="Courier New"/>
          <w:color w:val="880000"/>
          <w:sz w:val="28"/>
          <w:szCs w:val="28"/>
          <w:bdr w:val="none" w:sz="0" w:space="0" w:color="auto" w:frame="1"/>
          <w:lang w:val="en-US" w:eastAsia="ru-RU"/>
        </w:rPr>
        <w:t>"</w:t>
      </w:r>
      <w:r w:rsidRPr="00BA7455">
        <w:rPr>
          <w:rFonts w:ascii="Courier New" w:eastAsia="Times New Roman" w:hAnsi="Courier New" w:cs="Courier New"/>
          <w:b/>
          <w:color w:val="880000"/>
          <w:sz w:val="28"/>
          <w:szCs w:val="28"/>
          <w:bdr w:val="none" w:sz="0" w:space="0" w:color="auto" w:frame="1"/>
          <w:lang w:val="en-US" w:eastAsia="ru-RU"/>
        </w:rPr>
        <w:t>items</w:t>
      </w:r>
      <w:r w:rsidRPr="00BA7455">
        <w:rPr>
          <w:rFonts w:ascii="Courier New" w:eastAsia="Times New Roman" w:hAnsi="Courier New" w:cs="Courier New"/>
          <w:color w:val="880000"/>
          <w:sz w:val="28"/>
          <w:szCs w:val="28"/>
          <w:bdr w:val="none" w:sz="0" w:space="0" w:color="auto" w:frame="1"/>
          <w:lang w:val="en-US" w:eastAsia="ru-RU"/>
        </w:rPr>
        <w:t>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A7455">
        <w:rPr>
          <w:rFonts w:ascii="Courier New" w:eastAsia="Times New Roman" w:hAnsi="Courier New" w:cs="Courier New"/>
          <w:b/>
          <w:bCs/>
          <w:color w:val="880000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@GeneratedValue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strategy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GenerationType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IDENTITY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columns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    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"price_currency"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    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"price_amount"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precision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7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scale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"org.jadira.usertype.moneyandcurrency.moneta.PersistentMoneyAmountAndCurrency"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Money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price;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Money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price)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.name = name;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.price = price;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@EqualsAndHashCode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"city"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"street"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"building"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@ToString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"city"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"street"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"building"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@NoArgsConstructor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@AllArgsConstructor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@Embeddable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A7455">
        <w:rPr>
          <w:rFonts w:ascii="Courier New" w:eastAsia="Times New Roman" w:hAnsi="Courier New" w:cs="Courier New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city;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street;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building;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@AllArgsConstructor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enum </w:t>
      </w:r>
      <w:r w:rsidRPr="00BA7455">
        <w:rPr>
          <w:rFonts w:ascii="Courier New" w:eastAsia="Times New Roman" w:hAnsi="Courier New" w:cs="Courier New"/>
          <w:b/>
          <w:color w:val="00B050"/>
          <w:sz w:val="28"/>
          <w:szCs w:val="2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PROCESSING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COMPLETED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DEFERRED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final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code;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@Converter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autoApply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true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A7455">
        <w:rPr>
          <w:rFonts w:ascii="Courier New" w:eastAsia="Times New Roman" w:hAnsi="Courier New" w:cs="Courier New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StatusConverter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AttributeConverter&lt;Status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String&gt;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convertToDatabaseColumn(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status.getCode();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convertToEntityAttribute(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code)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 :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.values())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(status.getCode().equals(code))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IllegalArgumentException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"Unknown code 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+ code);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@EqualsAndHashCode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"created"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"client"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@ToString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of = {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"created"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"address"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"express"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"status"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@NoArgsConstructor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@Table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BA7455">
        <w:rPr>
          <w:rFonts w:ascii="Courier New" w:eastAsia="Times New Roman" w:hAnsi="Courier New" w:cs="Courier New"/>
          <w:color w:val="880000"/>
          <w:sz w:val="28"/>
          <w:szCs w:val="28"/>
          <w:bdr w:val="none" w:sz="0" w:space="0" w:color="auto" w:frame="1"/>
          <w:lang w:val="en-US" w:eastAsia="ru-RU"/>
        </w:rPr>
        <w:t>"</w:t>
      </w:r>
      <w:r w:rsidRPr="00BA7455">
        <w:rPr>
          <w:rFonts w:ascii="Courier New" w:eastAsia="Times New Roman" w:hAnsi="Courier New" w:cs="Courier New"/>
          <w:b/>
          <w:color w:val="880000"/>
          <w:sz w:val="28"/>
          <w:szCs w:val="28"/>
          <w:bdr w:val="none" w:sz="0" w:space="0" w:color="auto" w:frame="1"/>
          <w:lang w:val="en-US" w:eastAsia="ru-RU"/>
        </w:rPr>
        <w:t>orders</w:t>
      </w:r>
      <w:r w:rsidRPr="00BA7455">
        <w:rPr>
          <w:rFonts w:ascii="Courier New" w:eastAsia="Times New Roman" w:hAnsi="Courier New" w:cs="Courier New"/>
          <w:color w:val="880000"/>
          <w:sz w:val="28"/>
          <w:szCs w:val="28"/>
          <w:bdr w:val="none" w:sz="0" w:space="0" w:color="auto" w:frame="1"/>
          <w:lang w:val="en-US" w:eastAsia="ru-RU"/>
        </w:rPr>
        <w:t>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Order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@GeneratedValue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strategy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GenerationType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IDENTITY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LocalDateTime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created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LocalDateTime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.now();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@AttributeOverrides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({</w:t>
      </w:r>
      <w:proofErr w:type="gramEnd"/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@AttributeOverride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"city"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column =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(name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"address_city"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@AttributeOverride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"street"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column =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(name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"address_street"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@AttributeOverride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"building"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column =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(name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"address_building"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32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@Setter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boolean express;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length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@Setter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status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Status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@ManyToOne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LAZY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cascade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CascadeType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PERSIST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optional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@ElementCollection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"quantity"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nullable =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false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@MapKeyJoinColumn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name =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"item_id"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items =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HashMap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Order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address,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client)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.address = address;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this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.client = client;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Map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Integer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&gt; getItems()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Collections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.unmodifiableMap(items);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void addItem(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items.merge(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item,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, (v1, v2) -&gt; v1 + v2);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void removeItem(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item) {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items.computeIfPresent(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item, (k, v) -&gt; v &gt;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? v -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: </w:t>
      </w:r>
      <w:r w:rsidRPr="00AD1739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null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Многочисленные аннотации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@Table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@Column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присутствуют только для того, чтобы сгенерировать точно такую же схему, как на диаграмме. Пример учебный, на практике для генерации id лучше использовать sequence.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Внимательный читатель должен заметить, что использование поля client c lazy-загрузкой в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Order.equals()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противоречит рекомендациям раздела Lombok. Если бизнес-логика позволяет, лучше реализовать эквивалентность без него.</w:t>
      </w:r>
    </w:p>
    <w:p w:rsidR="00AD1739" w:rsidRPr="00AD1739" w:rsidRDefault="00AD1739" w:rsidP="00AD173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AD1739">
        <w:rPr>
          <w:rFonts w:ascii="Arial" w:eastAsia="Times New Roman" w:hAnsi="Arial" w:cs="Arial"/>
          <w:sz w:val="33"/>
          <w:szCs w:val="33"/>
          <w:lang w:eastAsia="ru-RU"/>
        </w:rPr>
        <w:t>Заключение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JPA достаточно обширная тема, а Hibernate, к сожалению, содержит большое количество «gotchas», чтобы рассмотреть все нюансы в одной статье.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 полезного и интересного </w:t>
      </w:r>
      <w:hyperlink r:id="rId18" w:tgtFrame="_blank" w:history="1">
        <w:r w:rsidRPr="00AD173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в блоге Влада Михальча</w:t>
        </w:r>
      </w:hyperlink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 кадром остались: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uni-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bi-directional 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</w:t>
      </w:r>
      <w:r w:rsidRPr="00AD1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стратегии работы с коллекциями;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criteriaBuilder;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batching;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QueryDSL;</w:t>
      </w:r>
    </w:p>
    <w:p w:rsidR="00AD1739" w:rsidRPr="00AD1739" w:rsidRDefault="00AD1739" w:rsidP="00AD1739">
      <w:pPr>
        <w:numPr>
          <w:ilvl w:val="0"/>
          <w:numId w:val="11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 многие другие темы.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встрече с ними я бы рекомендовал придерживаться основного посыла, который всячески старался проиллюстрировать — </w:t>
      </w:r>
      <w:r w:rsidRPr="00AD17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вначале полностью рабочая объектная модель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 вопросы, как сохранить её в БД, не наоборот.</w:t>
      </w:r>
    </w:p>
    <w:p w:rsidR="00AD1739" w:rsidRPr="00AD1739" w:rsidRDefault="00AD1739" w:rsidP="00AD173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Резюмируя, составим check list потенциальных проблем, которые освещены в статье: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entities состоят из большого количества примитивных полей, а не из классов;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enum-ов используются строковые константы;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equals/hashCode не определены;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gramStart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бизнес-логике</w:t>
      </w:r>
      <w:proofErr w:type="gramEnd"/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запросах фигурируют id;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смешение Entity и Dto в одном классе;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FetchType.EAGER, в том числе по умолчанию в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@ManyToOne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ненужные вызовы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flush()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D173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clear()</w:t>
      </w: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D1739" w:rsidRPr="00AD1739" w:rsidRDefault="00AD1739" w:rsidP="00AD1739">
      <w:pPr>
        <w:numPr>
          <w:ilvl w:val="0"/>
          <w:numId w:val="12"/>
        </w:numPr>
        <w:spacing w:after="9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неаккуратное использование Lombok.</w:t>
      </w:r>
    </w:p>
    <w:p w:rsidR="00AD1739" w:rsidRDefault="00AD1739" w:rsidP="00AD173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</w:pPr>
      <w:r w:rsidRPr="00AD17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2CAC" w:rsidRDefault="00D02CAC" w:rsidP="00AD173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</w:pPr>
    </w:p>
    <w:p w:rsidR="00D02CAC" w:rsidRPr="00AD1739" w:rsidRDefault="00D02CAC" w:rsidP="00D02CAC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9" w:tgtFrame="_blank" w:history="1">
        <w:r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599B0DE" wp14:editId="7422E3A0">
              <wp:extent cx="379730" cy="379730"/>
              <wp:effectExtent l="0" t="0" r="1270" b="1270"/>
              <wp:docPr id="40" name="Рисунок 40" descr="https://s.dou.ua/img/avatars/40x40_148411.jp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s://s.dou.ua/img/avatars/40x40_148411.jp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Dmitry Bugay</w:t>
        </w:r>
      </w:hyperlink>
      <w:hyperlink r:id="rId21" w:anchor="1580909" w:history="1">
        <w:r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13:21</w:t>
        </w:r>
      </w:hyperlink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Статья неплоха, но по сути, является компиляцией бессчетного количества других статей, например того же Влада.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 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бизнес-логике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и запросах фигурируют id;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 реальных приложениях идентификаторы всегда фигурируют. Давайте это признаем, вместо того чтобы реплицировать теоретический идеализм. В тех же внешних запросах вида clients/123/orders/456/items/789/price.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Ту да же относится и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порицаемое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автором еквалс и хешкод по ид. В теории да, все красиво очень.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На практике же, есть у вас миллион ордеров с полем name="shirt", color="BLUE«.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 все еквивалентны, поздравляю :) Но все принадлежат разным лицам, и являются различными записями, а у вас они все будут равны.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Какой практический смысл вы получите с такого равенства?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Мы давно перешли на еквалс по айдишнику (если быть точным, то по ууидам), и это упростило все. Потому что на практике важна идентичность, а не равенство по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бизнес-параметрам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С вероятностью 99,99%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бизнес-идентичные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данные, принадлежащие разным графам, никогда не пересекутся в одной логической операции и/или транзакции и вам нечего будет сравнивать. В остальных случаях бизнес-равенство является более сложным понятием, оно определяется конкретной потребностью и для него пишется отдельный компаратор или несколько.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Помимо этого, как вы смотрите на то, что бизнес-логика очень часто должна </w:t>
      </w:r>
      <w:r w:rsidRPr="00AD1739">
        <w:rPr>
          <w:rFonts w:ascii="Arial" w:eastAsia="Times New Roman" w:hAnsi="Arial" w:cs="Arial"/>
          <w:i/>
          <w:iCs/>
          <w:color w:val="0D0D0D"/>
          <w:sz w:val="23"/>
          <w:szCs w:val="23"/>
          <w:bdr w:val="none" w:sz="0" w:space="0" w:color="auto" w:frame="1"/>
          <w:lang w:eastAsia="ru-RU"/>
        </w:rPr>
        <w:t xml:space="preserve">позволять хранить </w:t>
      </w:r>
      <w:proofErr w:type="gramStart"/>
      <w:r w:rsidRPr="00AD1739">
        <w:rPr>
          <w:rFonts w:ascii="Arial" w:eastAsia="Times New Roman" w:hAnsi="Arial" w:cs="Arial"/>
          <w:i/>
          <w:iCs/>
          <w:color w:val="0D0D0D"/>
          <w:sz w:val="23"/>
          <w:szCs w:val="23"/>
          <w:bdr w:val="none" w:sz="0" w:space="0" w:color="auto" w:frame="1"/>
          <w:lang w:eastAsia="ru-RU"/>
        </w:rPr>
        <w:t>бизнес-дубликаты</w:t>
      </w:r>
      <w:proofErr w:type="gramEnd"/>
      <w:r w:rsidRPr="00AD1739">
        <w:rPr>
          <w:rFonts w:ascii="Arial" w:eastAsia="Times New Roman" w:hAnsi="Arial" w:cs="Arial"/>
          <w:i/>
          <w:iCs/>
          <w:color w:val="0D0D0D"/>
          <w:sz w:val="23"/>
          <w:szCs w:val="23"/>
          <w:bdr w:val="none" w:sz="0" w:space="0" w:color="auto" w:frame="1"/>
          <w:lang w:eastAsia="ru-RU"/>
        </w:rPr>
        <w:t xml:space="preserve"> в коллекциях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? Вам нужны в коллекциях </w:t>
      </w:r>
      <w:r w:rsidRPr="00AD1739">
        <w:rPr>
          <w:rFonts w:ascii="Arial" w:eastAsia="Times New Roman" w:hAnsi="Arial" w:cs="Arial"/>
          <w:i/>
          <w:iCs/>
          <w:color w:val="0D0D0D"/>
          <w:sz w:val="23"/>
          <w:szCs w:val="23"/>
          <w:bdr w:val="none" w:sz="0" w:space="0" w:color="auto" w:frame="1"/>
          <w:lang w:eastAsia="ru-RU"/>
        </w:rPr>
        <w:t>разные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объекты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которые еквалс друг другу? Точно?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entities состоят из большого количества примитивных полей, а не из классов;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 самом факте того, что сущность состоит из большого количества примитивных полей, нет ничего страшного, в ней просто может быть много плоских данных.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и многие другие темы.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...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например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вот о чем. Развесили вы по всем бест-практисам лейзи лоадинга, все вроде красиво. Но тут у вас есть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который чтото достает, и отдает в жсон. А это чтото — глубокой вложенности, и все на лейзи. Привет, Hibernate.initialize(graphRootEntity); В JPA нет такой функции, привет платформ-депендент апи.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А потом оказывается, что отдельные компоненты графа нужны, отдельные нет. А у вас уже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хибернейт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.и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нишлайз стоит. В результате появляется сущность, описывающая все нужные данные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расставленным везде игером.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 еще есть такой вариант, когда бизнес-идентификатор хранится отдельным полем как ентити, и нужен чуть более чем вообще всегда. Лейзи лоадинг такого объекта вообще будет ошибкой. При этом сделать его плоским нельзя, потому что таблицу идентификации используют многие разные сущности.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Хороший пример — хранилище ШКИ в логистике.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 не порицаю лейзи лоадинг, мне просто не нравится тиражируемое заблуждение «лейзи = силвербуллет, игер = сжечьеретика», которая сквозит в большинстве статей про хиб/жпа.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Изменение режима на FetchType.EAGER закладывает серьёзную мину под производительность.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Это не совсем так. Зависит, внезапно, бадум-тссс от того, какие у вас сценарии работы с сущностями.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Неожиданно, да? :)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Рассмотрим крайности.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Сценарий 1, примитивный.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У нас круд.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GET cats/123 и так далее. 100% запрошенной из базы инфы конвертируется в жсон и отдается в веб.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Так вот, в таком сценарии на фечтайп абсолютно пофиг, и лейзи будет даже вреден. Просто потому что вам все равно нужно отдать всю информацию, которая есть в базе. Игером или лейз, но надо ехать. Поэтому можно не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парится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ставить игер везде, пускай хиб до итс бест и нафигачит джойнов, все равно вам все это вытягивать.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Сценарий 2, сложный.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У вас приложение, обратное круду. Т.е. по запросу вызывается каскад сложнейшей логики, которая будет доставать/апдейтить/создавать кучу данных через кучу джойнов и форейн кеев, при этом для большинства операций будет использован лишь факт связи и ограниченное количество данных, а обратно будет отдано очень ограниченное количество динамических сгенерированных данных. В таком случае, таки действительно необходим лейзи, поскольку хиб будет играть роль не столько собирателя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данных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сколько формирователя необходимого графа, где не все данные действительно нужны, а чать работы будет происходить вообще с одними лишь идентификаторами.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Загрузка элементов коллекции теперь будет происходить во всех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вопросах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и создавать N+1 проблему.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Н+1 не является такой уж серьезной проблемой. Более того, на практике он неизбежен.</w:t>
      </w:r>
    </w:p>
    <w:p w:rsidR="00D02CAC" w:rsidRPr="00AD1739" w:rsidRDefault="00D02CAC" w:rsidP="00D02CA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2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D02CAC" w:rsidRPr="00AD1739" w:rsidRDefault="00D02CAC" w:rsidP="00D02CAC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D02CAC" w:rsidRPr="00AD1739" w:rsidRDefault="00D02CAC" w:rsidP="00D02CAC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" w:tgtFrame="_blank" w:history="1">
        <w:r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9836D0E" wp14:editId="41FB9CB6">
              <wp:extent cx="237490" cy="237490"/>
              <wp:effectExtent l="0" t="0" r="0" b="0"/>
              <wp:docPr id="41" name="Рисунок 41" descr="https://s.dou.ua/img/avatars/25x25_32_o8McEnA.jpg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s://s.dou.ua/img/avatars/25x25_32_o8McEnA.jpg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26" w:anchor="1581038" w:history="1">
        <w:r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17:12</w:t>
        </w:r>
      </w:hyperlink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развёрнутый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коментарий.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 остальных случаях бизнес-равенство является более сложным понятием, оно определяется конкретной потребностью и для него пишется отдельный компаратор или несколько.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 этим, конечно, сложно спорить.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Помимо этого, как вы смотрите на то, что бизнес-логика очень часто должна позволять хранить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бизнес-дубликаты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в коллекциях? Вам нужны в коллекциях разные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объекты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которые еквалс друг другу? Точно?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 из-за этого, мне кажется, массово используется List вместо Set. Что в свою очередь приводит к невозможности отличить элементы в Cartesian product.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lastRenderedPageBreak/>
        <w:t xml:space="preserve">Развесили вы по всем бест-практисам лейзи лоадинга, все вроде красиво. Но тут у вас есть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запрос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который чтото достает, и отдает в жсон.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Json аннотации прямо на entity? Или есть Dto?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Я не порицаю лейзи лоадинг, мне просто не нравится тиражируемое заблуждение «лейзи = силвербуллет, игер = сжечьеретика», которая сквозит в большинстве статей про хиб/жпа.</w:t>
      </w: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br/>
        <w:t xml:space="preserve">Это не совсем так. Зависит, внезапно, бадум-тссс от того, какие у вас сценарии работы с сущностями.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Неожиданно, да? :)</w:t>
      </w:r>
      <w:proofErr w:type="gramEnd"/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 не хотел бы, чтобы меня приняли за фанатика lazy, но как быть, если eager устраивал до поры до времени, а потом внезапно появляется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сценарий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где эти данные не нужны, а их выборка тормозит запрос?</w:t>
      </w:r>
    </w:p>
    <w:p w:rsidR="00D02CAC" w:rsidRPr="00AD1739" w:rsidRDefault="00D02CAC" w:rsidP="00D02CAC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Н+1 не является такой уж серьезной проблемой. Более того, на практике он неизбежен.</w:t>
      </w:r>
    </w:p>
    <w:p w:rsidR="00D02CAC" w:rsidRPr="00AD1739" w:rsidRDefault="00D02CAC" w:rsidP="00D02CAC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Без конкрентного сценария и замеров невозможно сказать, насколько серьёзна проблема.</w:t>
      </w:r>
    </w:p>
    <w:p w:rsidR="00D02CAC" w:rsidRPr="00AD1739" w:rsidRDefault="00D02CAC" w:rsidP="00D02CA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7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D02CAC" w:rsidRPr="00AD1739" w:rsidRDefault="00D02CAC" w:rsidP="00D02CAC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8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D02CAC" w:rsidRPr="00D02CAC" w:rsidRDefault="00D02CAC" w:rsidP="00AD1739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</w:pPr>
    </w:p>
    <w:p w:rsidR="00AD1739" w:rsidRPr="00AD1739" w:rsidRDefault="00AD1739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AD173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92E5C6D" wp14:editId="329CBDC1">
              <wp:extent cx="379730" cy="379730"/>
              <wp:effectExtent l="0" t="0" r="1270" b="1270"/>
              <wp:docPr id="2" name="Рисунок 2" descr="https://s.dou.ua/img/avatars/40x40_ed2hf4uzfzi_0ql0fvM.jpg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s.dou.ua/img/avatars/40x40_ed2hf4uzfzi_0ql0fvM.jpg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Dyvak Yurii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Software engineer</w:t>
      </w:r>
      <w:hyperlink r:id="rId31" w:anchor="1673479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13.09.2019 16:00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большое за доклад на Logeek Night. Во время доклада мы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представили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 DB нет, а есть только java, и у нас получились идеальные условия для разработки! А теперь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представьте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 DB всё-таки есть, и её охраняют 3 опасных DBA.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Как везти разработку в таких условиях?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Было бы очень интересно услышать ваше виденье inheritance, и тот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случай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когда нужно строить сложные структуры с разворотом таблицы?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3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5791CEEA" wp14:editId="0FBBDCE0">
              <wp:extent cx="237490" cy="237490"/>
              <wp:effectExtent l="0" t="0" r="0" b="0"/>
              <wp:docPr id="3" name="Рисунок 3" descr="https://s.dou.ua/img/avatars/25x25_32_o8McEnA.jpg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.dou.ua/img/avatars/25x25_32_o8McEnA.jpg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35" w:anchor="1673498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13.09.2019 16:12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комментарий.</w:t>
      </w:r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А теперь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представьте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что DB всё-таки есть, и её охраняют 3 опасных DBA.</w:t>
      </w: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br/>
        <w:t>Как везти разработку в таких условиях?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Прочитал вопрос как «Что делать, если схема БД уже создана?» Два варианта: возможно Hibernate не нужен вообще, см. MyBatis. Либо JPA и «дизассемблировать» таблицы, большое количество полей «сгруппировать» с помощью @Embeddable, использовать enum и т.д.</w:t>
      </w:r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ваше виденье inheritance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 не сторонник использования наследования, это специфичный приём и должен применять аккуратно, вот моя старая, несколько наивная статья </w:t>
      </w:r>
      <w:hyperlink r:id="rId36" w:tgtFrame="_blank" w:history="1">
        <w:r w:rsidRPr="00AD173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dou.ua/...​n-vs-inheritance-in-java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Если наследование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всё таки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нужно, и проектировать от Java, то Hibernate прекрасно его поддерживает и предоставляет три стратегии для этого.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Если «дизассемблировать» таблицы, то @MappedSuperClass для повторяющихся полей (например, в каждой таблице есть аудит createdBy, createdAt, modifiedBy, modifiedAt) мне не кажется хорошей идеей. Я предолжил бы использовать композицию и @Embeddable.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FBAF444" wp14:editId="623994C4">
              <wp:extent cx="379730" cy="379730"/>
              <wp:effectExtent l="0" t="0" r="1270" b="1270"/>
              <wp:docPr id="4" name="Рисунок 4" descr="https://s.dou.ua/img/avatars/40x40_85453.jpg">
                <a:hlinkClick xmlns:a="http://schemas.openxmlformats.org/drawingml/2006/main" r:id="rId3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s.dou.ua/img/avatars/40x40_85453.jpg">
                        <a:hlinkClick r:id="rId3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Igor Lytvynenko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41" w:anchor="1585503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18.05.2019 10:50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Є декілька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ізних позицій по цьому питанню.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1. Proxy задає життєвий цикл, здавалося б data об’єкта.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вашій логіці є одне протиріччя.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однієї сторони, ви будуєте класи OOP-way — ціль достойна. Але з іншої, використовуєте для цього досить сильну магію.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магії, як такій, нічого поганого нема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є,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але в цьому випадку, кінець-кінцем, доведеться працювати з proxy об’єктами, а не з чистими data класами. І це в багато чому множить на нуль всі старання (так як ви вже не можете з цим об’єктом працювати як з data, він прив’язаний до storage/session, управляється ним та без нього не існу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є)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2. Ви натягуєте data об’єкт на базу.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 згадали про DTO. І вірно зазначили, що DTO часто ві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ізняються.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ільше того, є сенс також розрізняти DTO (структури в запитах/відповідях api), DAO(структури для роботи з storage) та data-класи (структури для роботи в пам’яті).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більшості випадків, як мінімум з початку розробки, всі ці три набори класів сутностей тупо ідентичні. І в усіх цих випадках є сенс НЕ плодити сутності і взяти, наприклад, DAO класи і використовувати їх всюди.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Як тільки десь щось змінюється — це все рефакториться та сутність розділяється.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Так ось, на вашому прикладі, перша модель — це для DAO, а друга — це для data. І мапити їх через ORM — це костиль, який спрацює лише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такому випадку як ви описали. Додайте сюди, скажем searchString в DAO (який генериться з інших полі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очевидним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чином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щоб потім з нього пошук LIKE-ом робити). Та додайте в data-класі, замість Map items якусь специфічно оптимізовану колекцію (уявімо,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прикладу, що Item не товар, а щось, що має якісь координати, і колекція — не Map, а якийсь geo індекс). Також в data можна додати пару atomic примітиві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lock-ів для роботи в synchrinized. А тепер злі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іть ці дві сутності в одну і зробіть марінг в базу.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Суть не в тому, щоб довести вашу ідею до абсурду, а в тому, щоб показати, що ваш спосіб «пофіксити» «звичайний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ідхід» ламається, якщо рухатися в тому ж напрямку «покращення» стуктури, в якому ви кажете, що він круто працює.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3.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Базу даних потрібно «поважати» ... вона все-таки зберігає для вас ваші дані :)</w:t>
      </w:r>
      <w:proofErr w:type="gramEnd"/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БД — не проста штука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оли даних багато і складних, треба вирішити як з ними швидко працювати. І тут логіка починає тягнутися: в sql створюються денормалізовані таблиці та хитрі індекси, щось виноситься в nosql, щось в elastic search, а шось взагалі в щось схоже на annoy індекс чи in-memory структури.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Hibernate-like ORM ж кажуть: «та забийте, ми все зробимо ...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 т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ільки гляньте що ми можем і розберіться», але в результаті, по факту, там закрито дуже мало тих методів, що можна використати для оптимізації роботи з БД і зроблено це так, що ще можна пальці повідстрілювати.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4. В коментарях згадувався аудит...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 не працював з аудитом в Hibernate, але з того, що доводилось робити, хуки на базу — було б дуже грубим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ішенням.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тих проектах, де ми робили аудит-логи, ці логи були на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івні чуть вище бази. Наприклад лог міг виглядати як: «[req:12355][user:45][ip:127.0.0.1][agent:android/chrome] Авторизація Петро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Петро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Петрович»,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а не " Петро Петро Петрович lastLogin changed from XXX to YYY«.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5. Неочевдний життєвий цикл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Можливо, це все Hibernate і вмі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є,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але є сенс звертати увагу на наступне.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 xml:space="preserve">Сутності бувають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ізні. Крім класичних строго транзакційних (користувач змінив name чи створив замовлення), ще є словники (які вигідно записати в map в пам’ять і оновлювати кожні 10хв або по зовнішньому trigger-у), логи (append-only, можна писати bulk-ом), статистика (можна накопичувати і писати агреговані зміни раз в хвилину)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Кожен з цих випадків працює по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ізному і, в цілому, ломає роботу з одним «графом» об’єктів.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Окремо є сенс згадати транзакційність...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Я не знаю як в кого, але в нас з нею є вже традиційні особливості. І поки не видно яка може бути альтернатива retry-циклу з ідемпотентним try/catch-ем з явним контролем того які запити і в якому пооядку робляться.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 то буває тут kill −9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прил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ітає (чи щось типу пропало з’єднання до бази, якийсь lock wait exception чи disk is full, або, взагалі dead lock) а потім шукай що там де не так.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------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В цілому, для ясності, я не є великий противник ORM. ORM — це часто зручно. Але від ORM я чекаю простий і швидкий mapper на data клас, простий crud api, зручний api для raw sql, optional query builder та утиліти для крайніх випадків (mass select/insert/update, управління транзакціями, тощо).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Робота ж з DDL, каскадний select/update/delete, детектор змін в об’єктах, кеш об’єктів з БД, автоматичні join-и, автоматична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ідтримка купи БД одночасно, та своя мова запитів — це все тільки ускладнює роботу.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3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5B9A3717" wp14:editId="464063D1">
              <wp:extent cx="379730" cy="379730"/>
              <wp:effectExtent l="0" t="0" r="1270" b="1270"/>
              <wp:docPr id="5" name="Рисунок 5" descr="https://s.dou.ua/img/avatars/40x40_4692.png">
                <a:hlinkClick xmlns:a="http://schemas.openxmlformats.org/drawingml/2006/main" r:id="rId4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s.dou.ua/img/avatars/40x40_4692.png">
                        <a:hlinkClick r:id="rId4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Mykola Gurov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Жирный тролль</w:t>
      </w:r>
      <w:hyperlink r:id="rId46" w:anchor="1581619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12.05.2019 11:55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Вопрос не троллинга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ради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 чтобы понять для себя: зачем вообще использовать Хибернейт?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Пока вижу две ситуации: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1) демо/пилотный проект. Работа с БД не важна, в простейшем случае не нужно об этом думать — все запустит Spring/JPA/Hibernate.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2) коробочный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продукт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реально поддерживающий работу с разными базами данных.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 остальных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случаях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— какие проблемы решает Хибернейт не создавая больших, когда есть вменяемый jOOQ, Spring JDBC templates, etc?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F927B23" wp14:editId="018AA1A5">
              <wp:extent cx="237490" cy="237490"/>
              <wp:effectExtent l="0" t="0" r="0" b="0"/>
              <wp:docPr id="6" name="Рисунок 6" descr="https://s.dou.ua/img/avatars/25x25_148411.jpg">
                <a:hlinkClick xmlns:a="http://schemas.openxmlformats.org/drawingml/2006/main" r:id="rId4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s.dou.ua/img/avatars/25x25_148411.jpg">
                        <a:hlinkClick r:id="rId4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Dmitry Bugay</w:t>
        </w:r>
      </w:hyperlink>
      <w:hyperlink r:id="rId51" w:anchor="1581621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12.05.2019 12:18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какие проблемы решает Хибернейт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Проблемы данных с большими графами связей. Если вам нужно вытащить сущность, которая является корнем графа на 20-30 узлов, и вы решите делать это плейн олд ждбц, вы это сделаете (возможно), но это замедлит разработку вашего проекта в десятки раз.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3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AE205FC" wp14:editId="6C0C4A6B">
            <wp:extent cx="237490" cy="237490"/>
            <wp:effectExtent l="0" t="0" r="0" b="0"/>
            <wp:docPr id="7" name="Рисунок 7" descr="https://s.dou.ua/img/avatars/25x25_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.dou.ua/img/avatars/25x25_469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E8FDBB7" wp14:editId="5FECC416">
            <wp:extent cx="237490" cy="237490"/>
            <wp:effectExtent l="0" t="0" r="0" b="0"/>
            <wp:docPr id="8" name="Рисунок 8" descr="https://s.dou.ua/img/avatars/25x25_photo2019-08-2122-56-58_nnkXd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.dou.ua/img/avatars/25x25_photo2019-08-2122-56-58_nnkXdHs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92B5A35" wp14:editId="2F307168">
            <wp:extent cx="237490" cy="237490"/>
            <wp:effectExtent l="0" t="0" r="0" b="0"/>
            <wp:docPr id="9" name="Рисунок 9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56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31 комментарий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7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940F5C6" wp14:editId="5C218D83">
              <wp:extent cx="237490" cy="237490"/>
              <wp:effectExtent l="0" t="0" r="0" b="0"/>
              <wp:docPr id="10" name="Рисунок 10" descr="https://s.dou.ua/img/avatars/25x25_32_o8McEnA.jpg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s.dou.ua/img/avatars/25x25_32_o8McEnA.jpg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58" w:anchor="1581633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12.05.2019 14:26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Классический ответ таков — JPA отражает доменную область на БД без написания sql вручную.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Т.е. можно свободно оперировать объектами:</w:t>
      </w:r>
    </w:p>
    <w:p w:rsidR="00AD1739" w:rsidRPr="008B78C3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    </w:t>
      </w:r>
      <w:r w:rsidRPr="008B78C3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Order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order = </w:t>
      </w:r>
      <w:r w:rsidRPr="008B78C3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8B78C3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Order</w:t>
      </w: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8B78C3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Address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"Kiev"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"Shevchenko av."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"1"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),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            </w:t>
      </w:r>
      <w:proofErr w:type="gramStart"/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Client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"Mykola"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"Gurov"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item1 =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"aaa"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Money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.of(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100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"USD"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order.addItem(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item1);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order);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Потом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делать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br/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item2 = </w:t>
      </w:r>
      <w:r w:rsidRPr="00AD1739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Item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"bbb"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Money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.of(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50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r w:rsidRPr="00AD1739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"EUR"</w:t>
      </w: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order.addItem(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item2);</w:t>
      </w:r>
    </w:p>
    <w:p w:rsidR="00AD1739" w:rsidRPr="00AD1739" w:rsidRDefault="00AD1739" w:rsidP="00AD173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order.addItem(</w:t>
      </w:r>
      <w:proofErr w:type="gramEnd"/>
      <w:r w:rsidRPr="00AD173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item1);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... и Hibernate выполнит все нужные insert-ы и update-ы и расставит id-шники.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* совсем маленький нюанс </w:t>
      </w:r>
      <w:hyperlink r:id="rId59" w:tgtFrame="_blank" w:history="1">
        <w:r w:rsidRPr="00AD173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stackoverflow.com/...​ate-using-jpa-annotations</w:t>
        </w:r>
      </w:hyperlink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0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0DA0779" wp14:editId="475D6959">
            <wp:extent cx="237490" cy="237490"/>
            <wp:effectExtent l="0" t="0" r="0" b="0"/>
            <wp:docPr id="11" name="Рисунок 11" descr="https://s.dou.ua/img/avatars/25x25_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.dou.ua/img/avatars/25x25_469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59F649B" wp14:editId="2EE37B7B">
            <wp:extent cx="237490" cy="237490"/>
            <wp:effectExtent l="0" t="0" r="0" b="0"/>
            <wp:docPr id="12" name="Рисунок 12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804EA1C" wp14:editId="1F961881">
            <wp:extent cx="237490" cy="237490"/>
            <wp:effectExtent l="0" t="0" r="0" b="0"/>
            <wp:docPr id="13" name="Рисунок 13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62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32 комментария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3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CBCACEC" wp14:editId="2D42B60C">
              <wp:extent cx="237490" cy="237490"/>
              <wp:effectExtent l="0" t="0" r="0" b="0"/>
              <wp:docPr id="14" name="Рисунок 14" descr="https://s.dou.ua/img/avatars/25x25_6233.png">
                <a:hlinkClick xmlns:a="http://schemas.openxmlformats.org/drawingml/2006/main" r:id="rId6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s.dou.ua/img/avatars/25x25_6233.png">
                        <a:hlinkClick r:id="rId6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Bogdan Shyiak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SE or Dev</w:t>
      </w:r>
      <w:hyperlink r:id="rId65" w:anchor="1581698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12.05.2019 19:14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1) демо/пилотный проект. Работа с БД не важна, в простейшем случае не нужно об этом думать — все запустит Spring/JPA/Hibernate.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Все-таки не «демо/пилотный», а проект где нужно часто менять требования/структуру БД. То есть большенство проектов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первые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0,5-1 год своей жизни. Плюс всякие админки и тд КРУД приложения. В теории с появлением </w:t>
      </w:r>
      <w:hyperlink r:id="rId66" w:tgtFrame="_blank" w:history="1">
        <w:r w:rsidRPr="00AD173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spring.io/...​projects/spring-data-jdbc</w:t>
        </w:r>
      </w:hyperlink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хибер может уйти на ... второй план.</w:t>
      </w:r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какие проблемы решает Хибернейт не создавая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больших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, когда есть вменяемый jOOQ, Spring JDBC templates, etc?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Spring JDBC templates? Рылли? Даже в инфраструктуре спринга репозитории на ДжДБС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теплейте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занимают больше времени на разработку чем с хибером (это по опыту последних проектов). Сюда же количество багов, особенно когда люди не включат БД в воркфлоу тестов.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Сюда же надо не забывать о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том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существуют джуниоры, которые на ДжДБС теплейте такого трешака могут натворить (чтобы код был типобезопасным и переиспользуемым :) )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jOOQ как бы платный. Это шоустопер для энтерпрайзов.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№ 3: оказывается все еще есть много проектов где не используют спринг :) А по «альтернативным JPA»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ответы сложнее найти.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Но в общем Хибернейт — гуано. По статье тоже есть вопросы, так сказать, но обсуждать мне их не хочетсо.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8FF3C11" wp14:editId="32B03444">
            <wp:extent cx="237490" cy="237490"/>
            <wp:effectExtent l="0" t="0" r="0" b="0"/>
            <wp:docPr id="15" name="Рисунок 15" descr="https://s.dou.ua/img/avatars/25x25_6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.dou.ua/img/avatars/25x25_623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CD1D13F" wp14:editId="08552EBD">
            <wp:extent cx="237490" cy="237490"/>
            <wp:effectExtent l="0" t="0" r="0" b="0"/>
            <wp:docPr id="16" name="Рисунок 16" descr="https://s.dou.ua/img/avatars/25x25_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.dou.ua/img/avatars/25x25_469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6EEBBC3" wp14:editId="4FA5FD08">
            <wp:extent cx="237490" cy="237490"/>
            <wp:effectExtent l="0" t="0" r="0" b="0"/>
            <wp:docPr id="17" name="Рисунок 17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69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8 комментариев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0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02DAF45" wp14:editId="53A9C76D">
              <wp:extent cx="379730" cy="379730"/>
              <wp:effectExtent l="0" t="0" r="1270" b="1270"/>
              <wp:docPr id="18" name="Рисунок 18" descr="https://s.dou.ua/img/avatars/40x40_101567.jpg">
                <a:hlinkClick xmlns:a="http://schemas.openxmlformats.org/drawingml/2006/main" r:id="rId7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s.dou.ua/img/avatars/40x40_101567.jpg">
                        <a:hlinkClick r:id="rId7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Андрей Плотников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Software Engineer</w:t>
      </w:r>
      <w:hyperlink r:id="rId72" w:anchor="1581305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11.05.2019 09:18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Такое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чувство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автор не знает о чем пишет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3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4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5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57DAFB63" wp14:editId="06EAF12A">
              <wp:extent cx="237490" cy="237490"/>
              <wp:effectExtent l="0" t="0" r="0" b="0"/>
              <wp:docPr id="19" name="Рисунок 19" descr="https://s.dou.ua/img/avatars/25x25_32_o8McEnA.jpg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s.dou.ua/img/avatars/25x25_32_o8McEnA.jpg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76" w:anchor="1581312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11.05.2019 09:33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«Любая дискуссия в интернете постепенно скатывается на личности, поэтому чтобы сэкономить время, начну сразу с них»?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85069AA" wp14:editId="4FF27A18">
            <wp:extent cx="237490" cy="237490"/>
            <wp:effectExtent l="0" t="0" r="0" b="0"/>
            <wp:docPr id="20" name="Рисунок 20" descr="https://s.dou.ua/img/avatars/25x25_101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.dou.ua/img/avatars/25x25_101567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442D4AB" wp14:editId="32E577D1">
            <wp:extent cx="237490" cy="237490"/>
            <wp:effectExtent l="0" t="0" r="0" b="0"/>
            <wp:docPr id="21" name="Рисунок 21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83262A5" wp14:editId="2FFF25FD">
            <wp:extent cx="237490" cy="237490"/>
            <wp:effectExtent l="0" t="0" r="0" b="0"/>
            <wp:docPr id="22" name="Рисунок 22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80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19 комментариев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1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D992247" wp14:editId="66C4CB6B">
              <wp:extent cx="379730" cy="379730"/>
              <wp:effectExtent l="0" t="0" r="1270" b="1270"/>
              <wp:docPr id="23" name="Рисунок 23" descr="https://s.dou.ua/img/avatars/40x40_61931_9Cfmuxu.jpg">
                <a:hlinkClick xmlns:a="http://schemas.openxmlformats.org/drawingml/2006/main" r:id="rId8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s.dou.ua/img/avatars/40x40_61931_9Cfmuxu.jpg">
                        <a:hlinkClick r:id="rId8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Roman Gorodishcher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SDE</w:t>
      </w:r>
      <w:hyperlink r:id="rId83" w:anchor="1580967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14:47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ORM не нужны.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4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5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6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8F1F43C" wp14:editId="65335DF6">
              <wp:extent cx="237490" cy="237490"/>
              <wp:effectExtent l="0" t="0" r="0" b="0"/>
              <wp:docPr id="24" name="Рисунок 24" descr="https://s.dou.ua/img/avatars/25x25_av2_fxavJgF.jpg">
                <a:hlinkClick xmlns:a="http://schemas.openxmlformats.org/drawingml/2006/main" r:id="rId8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s://s.dou.ua/img/avatars/25x25_av2_fxavJgF.jpg">
                        <a:hlinkClick r:id="rId8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Włodzimierz Rożkow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інфлюенсер в t.me/full_of_hatred</w:t>
      </w:r>
      <w:hyperlink r:id="rId88" w:anchor="1580990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15:57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Фреймворки не нужны.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9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0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8B209D9" wp14:editId="21309E34">
            <wp:extent cx="237490" cy="237490"/>
            <wp:effectExtent l="0" t="0" r="0" b="0"/>
            <wp:docPr id="25" name="Рисунок 25" descr="https://s.dou.ua/img/avatars/25x25_56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.dou.ua/img/avatars/25x25_56064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131F898" wp14:editId="551AD8E7">
            <wp:extent cx="237490" cy="237490"/>
            <wp:effectExtent l="0" t="0" r="0" b="0"/>
            <wp:docPr id="26" name="Рисунок 26" descr="https://s.dou.ua/img/avatars/25x25_228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.dou.ua/img/avatars/25x25_228820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1FFEF29" wp14:editId="5286B82F">
            <wp:extent cx="237490" cy="237490"/>
            <wp:effectExtent l="0" t="0" r="0" b="0"/>
            <wp:docPr id="27" name="Рисунок 27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9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4 комментария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9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E000FC4" wp14:editId="1369D76E">
              <wp:extent cx="379730" cy="379730"/>
              <wp:effectExtent l="0" t="0" r="1270" b="1270"/>
              <wp:docPr id="28" name="Рисунок 28" descr="https://s.dou.ua/img/avatars/40x40_av2_fxavJgF.jpg">
                <a:hlinkClick xmlns:a="http://schemas.openxmlformats.org/drawingml/2006/main" r:id="rId8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s://s.dou.ua/img/avatars/40x40_av2_fxavJgF.jpg">
                        <a:hlinkClick r:id="rId8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Włodzimierz Rożkow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інфлюенсер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в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 xml:space="preserve"> t.me/full_of_hatred</w:t>
      </w:r>
      <w:hyperlink r:id="rId96" w:anchor="1580951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10.05.2019 14:12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Найголовніше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шо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має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мати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будь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-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яка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ORM —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логування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всіх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реальних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запитів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базу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таймінгами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виконання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змінними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передаються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.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Бо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нам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хотілося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абстрагуватися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від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все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одно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там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сям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протікає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треба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дивитися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чому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твій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запит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робить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N+1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або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чому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довго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виконується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дал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І з цим у хібера серйозні проблеми. Дефолтне логування просто нікуди не годиться, воно зроблено на диво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погано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для такого популярного проекту.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Для порівняння подивіться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 логи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ActiveRecord, та це просто небо і земля.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AA6C9CA" wp14:editId="0B97FC5D">
              <wp:extent cx="237490" cy="237490"/>
              <wp:effectExtent l="0" t="0" r="0" b="0"/>
              <wp:docPr id="29" name="Рисунок 29" descr="https://s.dou.ua/img/avatars/25x25_148411.jp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s://s.dou.ua/img/avatars/25x25_148411.jp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Dmitry Bugay</w:t>
        </w:r>
      </w:hyperlink>
      <w:hyperlink r:id="rId100" w:anchor="1580968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14:48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Дефолтне логування просто нікуди не годиться, воно зроблено на диво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погано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для такого популярного проекту.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Вот тут согласен полностью. Логи хиба отвратные. С форматом логов еще можно было бы мириться, если бы он умел вставлять в лог параметры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вместо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?, ?, ?, ?.</w:t>
      </w:r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на логи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ActiveRecord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АР это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концепция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 не имплементация. С имплементациями в джаве не очень. А причина одна — </w:t>
      </w:r>
      <w:del w:id="1" w:author="Unknown">
        <w:r w:rsidRPr="00AD1739">
          <w:rPr>
            <w:rFonts w:ascii="Arial" w:eastAsia="Times New Roman" w:hAnsi="Arial" w:cs="Arial"/>
            <w:color w:val="0D0D0D"/>
            <w:sz w:val="23"/>
            <w:szCs w:val="23"/>
            <w:lang w:eastAsia="ru-RU"/>
          </w:rPr>
          <w:delText>безблагодатность</w:delText>
        </w:r>
      </w:del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Мартин теоретик. АР как идея сама по себе в реализации превращается в костыль. Даже теоретически АР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означает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внутри объекта должна содержаться ссылка на провайдер какойнибудь персистентности, что убивает все влажные мечтания о поджо, объектности, слабой связности и теде и тепе.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50FF7B2" wp14:editId="009E597C">
            <wp:extent cx="237490" cy="237490"/>
            <wp:effectExtent l="0" t="0" r="0" b="0"/>
            <wp:docPr id="30" name="Рисунок 30" descr="https://s.dou.ua/img/avatars/25x25_av2_fxavJ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.dou.ua/img/avatars/25x25_av2_fxavJgF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5DBA59D" wp14:editId="666D6162">
            <wp:extent cx="237490" cy="237490"/>
            <wp:effectExtent l="0" t="0" r="0" b="0"/>
            <wp:docPr id="31" name="Рисунок 31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D3DE0BE" wp14:editId="19E3A155">
            <wp:extent cx="237490" cy="237490"/>
            <wp:effectExtent l="0" t="0" r="0" b="0"/>
            <wp:docPr id="32" name="Рисунок 32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0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21 комментарий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3C2F5AFB" wp14:editId="7FC21277">
              <wp:extent cx="237490" cy="237490"/>
              <wp:effectExtent l="0" t="0" r="0" b="0"/>
              <wp:docPr id="33" name="Рисунок 33" descr="https://s.dou.ua/img/avatars/25x25_32_o8McEnA.jpg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s://s.dou.ua/img/avatars/25x25_32_o8McEnA.jpg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105" w:anchor="1581011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16:31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Нехорошо, да. DataSource Proxy типа </w:t>
      </w:r>
      <w:hyperlink r:id="rId106" w:tgtFrame="_blank" w:history="1">
        <w:r w:rsidRPr="00AD173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github.com/ttddyy/datasource-proxy</w:t>
        </w:r>
      </w:hyperlink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в помощь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55FFCED" wp14:editId="4E76D2B5">
              <wp:extent cx="379730" cy="379730"/>
              <wp:effectExtent l="0" t="0" r="1270" b="1270"/>
              <wp:docPr id="34" name="Рисунок 34" descr="https://s.dou.ua/img/avatars/40x40_av2_fxavJgF.jpg">
                <a:hlinkClick xmlns:a="http://schemas.openxmlformats.org/drawingml/2006/main" r:id="rId8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s://s.dou.ua/img/avatars/40x40_av2_fxavJgF.jpg">
                        <a:hlinkClick r:id="rId8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Włodzimierz Rożkow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інфлюенсер в t.me/full_of_hatred</w:t>
      </w:r>
      <w:hyperlink r:id="rId110" w:anchor="1580945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14:09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Изменение режима на FetchType.EAGER закладывает серьёзную мину под производительность. Загрузка элементов коллекции теперь будет происходить во всех </w:t>
      </w:r>
      <w:proofErr w:type="gramStart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вопросах</w:t>
      </w:r>
      <w:proofErr w:type="gramEnd"/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и создавать N+1 проблему.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мене від цієї штуки спершу серйозно бомбануло.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Чому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там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відразу не зроблено по-нормальному, без N+1?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Треба думати про це два рази —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перший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раз коли пишеш EAGER і другий раз коли пишеш join fetch.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ісить.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3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EE707EE" wp14:editId="00281F0A">
              <wp:extent cx="237490" cy="237490"/>
              <wp:effectExtent l="0" t="0" r="0" b="0"/>
              <wp:docPr id="35" name="Рисунок 35" descr="https://s.dou.ua/img/avatars/25x25_32_o8McEnA.jpg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s://s.dou.ua/img/avatars/25x25_32_o8McEnA.jpg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114" w:anchor="1581016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16:37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Навіщо писати EAGER?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По-нормальному зробити не вийде, одночасно можуть бути сценарії, коли треба діставати вкладені колекції і коли ці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 не потрібні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5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6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057D006" wp14:editId="43D4210A">
            <wp:extent cx="237490" cy="237490"/>
            <wp:effectExtent l="0" t="0" r="0" b="0"/>
            <wp:docPr id="36" name="Рисунок 36" descr="https://s.dou.ua/img/avatars/25x25_av2_fxavJ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.dou.ua/img/avatars/25x25_av2_fxavJgF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C045294" wp14:editId="0CE0C6BE">
            <wp:extent cx="237490" cy="237490"/>
            <wp:effectExtent l="0" t="0" r="0" b="0"/>
            <wp:docPr id="37" name="Рисунок 37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6352BBC" wp14:editId="60DB946D">
            <wp:extent cx="237490" cy="237490"/>
            <wp:effectExtent l="0" t="0" r="0" b="0"/>
            <wp:docPr id="38" name="Рисунок 38" descr="https://s.dou.ua/img/avatars/25x25_121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.dou.ua/img/avatars/25x25_121029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18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9 комментариев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5FFACEBC" wp14:editId="33D9F011">
              <wp:extent cx="379730" cy="379730"/>
              <wp:effectExtent l="0" t="0" r="1270" b="1270"/>
              <wp:docPr id="39" name="Рисунок 39" descr="https://s.dou.ua/img/avatars/40x40_148411.jp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s://s.dou.ua/img/avatars/40x40_148411.jp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Dmitry Bugay</w:t>
        </w:r>
      </w:hyperlink>
      <w:hyperlink r:id="rId120" w:anchor="1580924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13:40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делете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DC68566" wp14:editId="23F8776B">
            <wp:extent cx="237490" cy="237490"/>
            <wp:effectExtent l="0" t="0" r="0" b="0"/>
            <wp:docPr id="42" name="Рисунок 42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E0A03CA" wp14:editId="31400D89">
            <wp:extent cx="237490" cy="237490"/>
            <wp:effectExtent l="0" t="0" r="0" b="0"/>
            <wp:docPr id="43" name="Рисунок 43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2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51 комментарий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3739A00" wp14:editId="54E7B49D">
              <wp:extent cx="379730" cy="379730"/>
              <wp:effectExtent l="0" t="0" r="1270" b="1270"/>
              <wp:docPr id="44" name="Рисунок 44" descr="https://s.dou.ua/img/avatars/40x40_98272_D2Fj9MB.jpg">
                <a:hlinkClick xmlns:a="http://schemas.openxmlformats.org/drawingml/2006/main" r:id="rId1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s://s.dou.ua/img/avatars/40x40_98272_D2Fj9MB.jpg">
                        <a:hlinkClick r:id="rId1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Victor Mikhaylov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junior manual tester</w:t>
      </w:r>
      <w:hyperlink r:id="rId126" w:anchor="1580894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12:54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хорошо написал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сожалению на практике приходится иметь с легаси проектами, где структура базы уже спроектирована (и часто не лучшим образом)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409D54B" wp14:editId="68487A2E">
              <wp:extent cx="237490" cy="237490"/>
              <wp:effectExtent l="0" t="0" r="0" b="0"/>
              <wp:docPr id="45" name="Рисунок 45" descr="https://s.dou.ua/img/avatars/25x25_32_o8McEnA.jpg">
                <a:hlinkClick xmlns:a="http://schemas.openxmlformats.org/drawingml/2006/main" r:id="rId1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s://s.dou.ua/img/avatars/25x25_32_o8McEnA.jpg">
                        <a:hlinkClick r:id="rId1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130" w:anchor="1581025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16:51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Да, обычно структура БД уже есть и в своей практике не припомню с ней каких-то особых проблем. А вот как её потом в entities «дизассемблировать» — тут самое веселье и начинается.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Например: в каких-то таблицах есть createdBy, createdOn, modifiedBy, modifiedOn. Почему их выносят в 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супер-класс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? Почему не композиция с @Embeddable?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0C69AC1" wp14:editId="1E2BA6B9">
            <wp:extent cx="237490" cy="237490"/>
            <wp:effectExtent l="0" t="0" r="0" b="0"/>
            <wp:docPr id="46" name="Рисунок 46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BA7BB10" wp14:editId="3CBFFC9A">
            <wp:extent cx="237490" cy="237490"/>
            <wp:effectExtent l="0" t="0" r="0" b="0"/>
            <wp:docPr id="47" name="Рисунок 47" descr="https://s.dou.ua/img/avatars/25x25_14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.dou.ua/img/avatars/25x25_148411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3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7 комментариев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D072A08" wp14:editId="56E4556A">
              <wp:extent cx="379730" cy="379730"/>
              <wp:effectExtent l="0" t="0" r="1270" b="1270"/>
              <wp:docPr id="48" name="Рисунок 48" descr="https://s.dou.ua/img/avatars/40x40_87907.jpg">
                <a:hlinkClick xmlns:a="http://schemas.openxmlformats.org/drawingml/2006/main" r:id="rId1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s://s.dou.ua/img/avatars/40x40_87907.jpg">
                        <a:hlinkClick r:id="rId1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Ievgen Safronenko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Senior Software Engineer</w:t>
      </w:r>
      <w:hyperlink r:id="rId136" w:anchor="1580872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12:26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статью!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8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9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28EF4260" wp14:editId="7DD22088">
              <wp:extent cx="237490" cy="237490"/>
              <wp:effectExtent l="0" t="0" r="0" b="0"/>
              <wp:docPr id="49" name="Рисунок 49" descr="https://s.dou.ua/img/avatars/25x25_32_o8McEnA.jpg">
                <a:hlinkClick xmlns:a="http://schemas.openxmlformats.org/drawingml/2006/main" r:id="rId1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s://s.dou.ua/img/avatars/25x25_32_o8McEnA.jpg">
                        <a:hlinkClick r:id="rId1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140" w:anchor="1581042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17:18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отклик!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2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3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C037055" wp14:editId="1AF92BAC">
              <wp:extent cx="379730" cy="379730"/>
              <wp:effectExtent l="0" t="0" r="1270" b="1270"/>
              <wp:docPr id="50" name="Рисунок 50" descr="https://s.dou.ua/img/avatars/40x40_me21_moUEx5F.jpg">
                <a:hlinkClick xmlns:a="http://schemas.openxmlformats.org/drawingml/2006/main" r:id="rId14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s://s.dou.ua/img/avatars/40x40_me21_moUEx5F.jpg">
                        <a:hlinkClick r:id="rId14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73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Sergey Morenets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evangelist</w:t>
      </w:r>
      <w:hyperlink r:id="rId145" w:anchor="1580864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12:19</w:t>
        </w:r>
      </w:hyperlink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статью. За кадром также остались достаточно важные темы: потенциальные проблемы и bottlenecks Hibernate, почему Hibernate, а не EclipseLink и т.д.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6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8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6ED3420" wp14:editId="24F57875">
              <wp:extent cx="237490" cy="237490"/>
              <wp:effectExtent l="0" t="0" r="0" b="0"/>
              <wp:docPr id="51" name="Рисунок 51" descr="https://s.dou.ua/img/avatars/25x25_148411.jpg">
                <a:hlinkClick xmlns:a="http://schemas.openxmlformats.org/drawingml/2006/main" r:id="rId4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s://s.dou.ua/img/avatars/25x25_148411.jpg">
                        <a:hlinkClick r:id="rId4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Dmitry Bugay</w:t>
        </w:r>
      </w:hyperlink>
      <w:hyperlink r:id="rId149" w:anchor="1580921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13:33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Hibernate, а не EclipseLink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 у вас есть конкретные примеры преимущества EclipseLink над Hibernate? Если да — опишите их в статье,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думаю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всем будет интересно почитать.</w:t>
      </w: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Если нет — то в чем смысл вопроса?</w:t>
      </w:r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bottlenecks Hibernate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 моей практике «ботлнек хибернейта» при инвестигейте оказывался временной проблемой железа в стойке или самой бд :)</w:t>
      </w:r>
      <w:proofErr w:type="gramEnd"/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0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1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D1739" w:rsidP="00AD173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171DC28" wp14:editId="3817CBDD">
            <wp:extent cx="237490" cy="237490"/>
            <wp:effectExtent l="0" t="0" r="0" b="0"/>
            <wp:docPr id="52" name="Рисунок 52" descr="https://s.dou.ua/img/avatars/25x25_me21_moUEx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.dou.ua/img/avatars/25x25_me21_moUEx5F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3F4B554" wp14:editId="5DDD1B66">
            <wp:extent cx="237490" cy="237490"/>
            <wp:effectExtent l="0" t="0" r="0" b="0"/>
            <wp:docPr id="53" name="Рисунок 53" descr="https://s.dou.ua/img/avatars/25x25_av2_fxavJ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.dou.ua/img/avatars/25x25_av2_fxavJgF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173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67107A0" wp14:editId="393E4A5C">
            <wp:extent cx="237490" cy="237490"/>
            <wp:effectExtent l="0" t="0" r="0" b="0"/>
            <wp:docPr id="54" name="Рисунок 54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53" w:history="1">
        <w:r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Еще 4 комментария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4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B8EB7E1" wp14:editId="7D30E6A9">
              <wp:extent cx="237490" cy="237490"/>
              <wp:effectExtent l="0" t="0" r="0" b="0"/>
              <wp:docPr id="55" name="Рисунок 55" descr="https://s.dou.ua/img/avatars/25x25_av2_fxavJgF.jpg">
                <a:hlinkClick xmlns:a="http://schemas.openxmlformats.org/drawingml/2006/main" r:id="rId15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s://s.dou.ua/img/avatars/25x25_av2_fxavJgF.jpg">
                        <a:hlinkClick r:id="rId15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Włodzimierz Rożkow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інфлюенсер в t.me/full_of_hatred</w:t>
      </w:r>
      <w:hyperlink r:id="rId155" w:anchor="1580962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10.05.2019 14:35</w:t>
        </w:r>
      </w:hyperlink>
    </w:p>
    <w:p w:rsidR="00AD1739" w:rsidRPr="00AD1739" w:rsidRDefault="00AD1739" w:rsidP="00AD173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проблемы и bottlenecks Hibernate</w:t>
      </w:r>
    </w:p>
    <w:p w:rsidR="00AD1739" w:rsidRPr="00AD1739" w:rsidRDefault="00AD1739" w:rsidP="00AD173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Які там можуть бути ботлнеки якщо всі проблеми з ормами від повільних запитів </w:t>
      </w:r>
      <w:proofErr w:type="gramStart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</w:t>
      </w:r>
      <w:proofErr w:type="gramEnd"/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базу?</w:t>
      </w:r>
    </w:p>
    <w:p w:rsidR="00AD1739" w:rsidRPr="00AD1739" w:rsidRDefault="00A5466C" w:rsidP="00AD173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6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Ответить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D1739" w:rsidRPr="00AD1739" w:rsidRDefault="00A5466C" w:rsidP="00AD173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7" w:history="1">
        <w:r w:rsidR="00AD1739" w:rsidRPr="00AD173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Поддержать</w:t>
        </w:r>
      </w:hyperlink>
    </w:p>
    <w:p w:rsidR="00AD1739" w:rsidRPr="00AD1739" w:rsidRDefault="00A5466C" w:rsidP="00AD173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8" w:tgtFrame="_blank" w:history="1">
        <w:r w:rsidR="00AD1739" w:rsidRPr="00AD173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1B5B48A" wp14:editId="62DC1674">
              <wp:extent cx="237490" cy="237490"/>
              <wp:effectExtent l="0" t="0" r="0" b="0"/>
              <wp:docPr id="56" name="Рисунок 56" descr="https://s.dou.ua/img/avatars/25x25_32_o8McEnA.jpg">
                <a:hlinkClick xmlns:a="http://schemas.openxmlformats.org/drawingml/2006/main" r:id="rId1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s://s.dou.ua/img/avatars/25x25_32_o8McEnA.jpg">
                        <a:hlinkClick r:id="rId1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49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D1739" w:rsidRPr="00AD173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 Slobodyanyk</w:t>
        </w:r>
      </w:hyperlink>
      <w:r w:rsidR="00AD1739" w:rsidRPr="00AD17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D1739" w:rsidRPr="00AD173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 Developer</w:t>
      </w:r>
      <w:hyperlink r:id="rId159" w:anchor="1581273" w:history="1">
        <w:r w:rsidR="00AD1739" w:rsidRPr="00AD173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11.05.2019 05:44</w:t>
        </w:r>
      </w:hyperlink>
    </w:p>
    <w:p w:rsidR="00AD1739" w:rsidRPr="00AD1739" w:rsidRDefault="00AD1739" w:rsidP="00AD1739">
      <w:pPr>
        <w:shd w:val="clear" w:color="auto" w:fill="FFFFFF"/>
        <w:spacing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AD173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Задачка на внимательность — что в моём примере является Hibernate specific?</w:t>
      </w:r>
    </w:p>
    <w:p w:rsidR="003C1D8B" w:rsidRDefault="003C1D8B"/>
    <w:sectPr w:rsidR="003C1D8B" w:rsidSect="00AD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7E7"/>
    <w:multiLevelType w:val="multilevel"/>
    <w:tmpl w:val="02B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E15B3"/>
    <w:multiLevelType w:val="multilevel"/>
    <w:tmpl w:val="560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F4478"/>
    <w:multiLevelType w:val="multilevel"/>
    <w:tmpl w:val="E63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B5788"/>
    <w:multiLevelType w:val="multilevel"/>
    <w:tmpl w:val="AC1C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748CF"/>
    <w:multiLevelType w:val="multilevel"/>
    <w:tmpl w:val="DBA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92D80"/>
    <w:multiLevelType w:val="multilevel"/>
    <w:tmpl w:val="995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0726E"/>
    <w:multiLevelType w:val="multilevel"/>
    <w:tmpl w:val="51D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1E5549"/>
    <w:multiLevelType w:val="multilevel"/>
    <w:tmpl w:val="182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10FD3"/>
    <w:multiLevelType w:val="multilevel"/>
    <w:tmpl w:val="695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193C11"/>
    <w:multiLevelType w:val="multilevel"/>
    <w:tmpl w:val="42F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7513F"/>
    <w:multiLevelType w:val="multilevel"/>
    <w:tmpl w:val="32B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335EA"/>
    <w:multiLevelType w:val="multilevel"/>
    <w:tmpl w:val="0BC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1570F2"/>
    <w:multiLevelType w:val="multilevel"/>
    <w:tmpl w:val="AE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EC3FFE"/>
    <w:multiLevelType w:val="multilevel"/>
    <w:tmpl w:val="8A4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13444"/>
    <w:multiLevelType w:val="multilevel"/>
    <w:tmpl w:val="8DA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FC6D06"/>
    <w:multiLevelType w:val="multilevel"/>
    <w:tmpl w:val="9B3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11"/>
  </w:num>
  <w:num w:numId="6">
    <w:abstractNumId w:val="15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39"/>
    <w:rsid w:val="002E52B6"/>
    <w:rsid w:val="003C1D8B"/>
    <w:rsid w:val="008B78C3"/>
    <w:rsid w:val="009F29C2"/>
    <w:rsid w:val="00A5466C"/>
    <w:rsid w:val="00AD1739"/>
    <w:rsid w:val="00BA7455"/>
    <w:rsid w:val="00D0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1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1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7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7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17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D1739"/>
  </w:style>
  <w:style w:type="paragraph" w:styleId="a3">
    <w:name w:val="Normal (Web)"/>
    <w:basedOn w:val="a"/>
    <w:uiPriority w:val="99"/>
    <w:semiHidden/>
    <w:unhideWhenUsed/>
    <w:rsid w:val="00AD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D173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D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7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D1739"/>
  </w:style>
  <w:style w:type="character" w:customStyle="1" w:styleId="hljs-string">
    <w:name w:val="hljs-string"/>
    <w:basedOn w:val="a0"/>
    <w:rsid w:val="00AD1739"/>
  </w:style>
  <w:style w:type="character" w:customStyle="1" w:styleId="hljs-literal">
    <w:name w:val="hljs-literal"/>
    <w:basedOn w:val="a0"/>
    <w:rsid w:val="00AD1739"/>
  </w:style>
  <w:style w:type="character" w:customStyle="1" w:styleId="hljs-number">
    <w:name w:val="hljs-number"/>
    <w:basedOn w:val="a0"/>
    <w:rsid w:val="00AD1739"/>
  </w:style>
  <w:style w:type="character" w:customStyle="1" w:styleId="hljs-keyword">
    <w:name w:val="hljs-keyword"/>
    <w:basedOn w:val="a0"/>
    <w:rsid w:val="00AD1739"/>
  </w:style>
  <w:style w:type="character" w:customStyle="1" w:styleId="hljs-type">
    <w:name w:val="hljs-type"/>
    <w:basedOn w:val="a0"/>
    <w:rsid w:val="00AD1739"/>
  </w:style>
  <w:style w:type="character" w:styleId="HTML1">
    <w:name w:val="HTML Code"/>
    <w:basedOn w:val="a0"/>
    <w:uiPriority w:val="99"/>
    <w:semiHidden/>
    <w:unhideWhenUsed/>
    <w:rsid w:val="00AD17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D1739"/>
    <w:rPr>
      <w:b/>
      <w:bCs/>
    </w:rPr>
  </w:style>
  <w:style w:type="character" w:customStyle="1" w:styleId="hljs-class">
    <w:name w:val="hljs-class"/>
    <w:basedOn w:val="a0"/>
    <w:rsid w:val="00AD1739"/>
  </w:style>
  <w:style w:type="character" w:customStyle="1" w:styleId="hljs-title">
    <w:name w:val="hljs-title"/>
    <w:basedOn w:val="a0"/>
    <w:rsid w:val="00AD1739"/>
  </w:style>
  <w:style w:type="character" w:customStyle="1" w:styleId="hljs-comment">
    <w:name w:val="hljs-comment"/>
    <w:basedOn w:val="a0"/>
    <w:rsid w:val="00AD1739"/>
  </w:style>
  <w:style w:type="character" w:styleId="a6">
    <w:name w:val="Hyperlink"/>
    <w:basedOn w:val="a0"/>
    <w:uiPriority w:val="99"/>
    <w:semiHidden/>
    <w:unhideWhenUsed/>
    <w:rsid w:val="00AD173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D1739"/>
    <w:rPr>
      <w:color w:val="800080"/>
      <w:u w:val="single"/>
    </w:rPr>
  </w:style>
  <w:style w:type="character" w:customStyle="1" w:styleId="hljs-function">
    <w:name w:val="hljs-function"/>
    <w:basedOn w:val="a0"/>
    <w:rsid w:val="00AD1739"/>
  </w:style>
  <w:style w:type="character" w:customStyle="1" w:styleId="hljs-params">
    <w:name w:val="hljs-params"/>
    <w:basedOn w:val="a0"/>
    <w:rsid w:val="00AD1739"/>
  </w:style>
  <w:style w:type="character" w:customStyle="1" w:styleId="12">
    <w:name w:val="Название1"/>
    <w:basedOn w:val="a0"/>
    <w:rsid w:val="00AD1739"/>
  </w:style>
  <w:style w:type="character" w:customStyle="1" w:styleId="likelyicon">
    <w:name w:val="likely__icon"/>
    <w:basedOn w:val="a0"/>
    <w:rsid w:val="00AD1739"/>
  </w:style>
  <w:style w:type="character" w:customStyle="1" w:styleId="likelybutton">
    <w:name w:val="likely__button"/>
    <w:basedOn w:val="a0"/>
    <w:rsid w:val="00AD1739"/>
  </w:style>
  <w:style w:type="character" w:customStyle="1" w:styleId="likelycounter">
    <w:name w:val="likely__counter"/>
    <w:basedOn w:val="a0"/>
    <w:rsid w:val="00AD1739"/>
  </w:style>
  <w:style w:type="character" w:customStyle="1" w:styleId="pageviews">
    <w:name w:val="pageviews"/>
    <w:basedOn w:val="a0"/>
    <w:rsid w:val="00AD1739"/>
  </w:style>
  <w:style w:type="character" w:customStyle="1" w:styleId="all-materials-section">
    <w:name w:val="all-materials-section"/>
    <w:basedOn w:val="a0"/>
    <w:rsid w:val="00AD1739"/>
  </w:style>
  <w:style w:type="character" w:customStyle="1" w:styleId="corner">
    <w:name w:val="corner"/>
    <w:basedOn w:val="a0"/>
    <w:rsid w:val="00AD1739"/>
  </w:style>
  <w:style w:type="character" w:customStyle="1" w:styleId="unchecked-text">
    <w:name w:val="unchecked-text"/>
    <w:basedOn w:val="a0"/>
    <w:rsid w:val="00AD1739"/>
  </w:style>
  <w:style w:type="character" w:customStyle="1" w:styleId="m-hide">
    <w:name w:val="m-hide"/>
    <w:basedOn w:val="a0"/>
    <w:rsid w:val="00AD1739"/>
  </w:style>
  <w:style w:type="character" w:customStyle="1" w:styleId="prof">
    <w:name w:val="prof"/>
    <w:basedOn w:val="a0"/>
    <w:rsid w:val="00AD1739"/>
  </w:style>
  <w:style w:type="paragraph" w:styleId="a8">
    <w:name w:val="Balloon Text"/>
    <w:basedOn w:val="a"/>
    <w:link w:val="a9"/>
    <w:uiPriority w:val="99"/>
    <w:semiHidden/>
    <w:unhideWhenUsed/>
    <w:rsid w:val="00AD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1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1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1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7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7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17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D1739"/>
  </w:style>
  <w:style w:type="paragraph" w:styleId="a3">
    <w:name w:val="Normal (Web)"/>
    <w:basedOn w:val="a"/>
    <w:uiPriority w:val="99"/>
    <w:semiHidden/>
    <w:unhideWhenUsed/>
    <w:rsid w:val="00AD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D173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D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7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D1739"/>
  </w:style>
  <w:style w:type="character" w:customStyle="1" w:styleId="hljs-string">
    <w:name w:val="hljs-string"/>
    <w:basedOn w:val="a0"/>
    <w:rsid w:val="00AD1739"/>
  </w:style>
  <w:style w:type="character" w:customStyle="1" w:styleId="hljs-literal">
    <w:name w:val="hljs-literal"/>
    <w:basedOn w:val="a0"/>
    <w:rsid w:val="00AD1739"/>
  </w:style>
  <w:style w:type="character" w:customStyle="1" w:styleId="hljs-number">
    <w:name w:val="hljs-number"/>
    <w:basedOn w:val="a0"/>
    <w:rsid w:val="00AD1739"/>
  </w:style>
  <w:style w:type="character" w:customStyle="1" w:styleId="hljs-keyword">
    <w:name w:val="hljs-keyword"/>
    <w:basedOn w:val="a0"/>
    <w:rsid w:val="00AD1739"/>
  </w:style>
  <w:style w:type="character" w:customStyle="1" w:styleId="hljs-type">
    <w:name w:val="hljs-type"/>
    <w:basedOn w:val="a0"/>
    <w:rsid w:val="00AD1739"/>
  </w:style>
  <w:style w:type="character" w:styleId="HTML1">
    <w:name w:val="HTML Code"/>
    <w:basedOn w:val="a0"/>
    <w:uiPriority w:val="99"/>
    <w:semiHidden/>
    <w:unhideWhenUsed/>
    <w:rsid w:val="00AD17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D1739"/>
    <w:rPr>
      <w:b/>
      <w:bCs/>
    </w:rPr>
  </w:style>
  <w:style w:type="character" w:customStyle="1" w:styleId="hljs-class">
    <w:name w:val="hljs-class"/>
    <w:basedOn w:val="a0"/>
    <w:rsid w:val="00AD1739"/>
  </w:style>
  <w:style w:type="character" w:customStyle="1" w:styleId="hljs-title">
    <w:name w:val="hljs-title"/>
    <w:basedOn w:val="a0"/>
    <w:rsid w:val="00AD1739"/>
  </w:style>
  <w:style w:type="character" w:customStyle="1" w:styleId="hljs-comment">
    <w:name w:val="hljs-comment"/>
    <w:basedOn w:val="a0"/>
    <w:rsid w:val="00AD1739"/>
  </w:style>
  <w:style w:type="character" w:styleId="a6">
    <w:name w:val="Hyperlink"/>
    <w:basedOn w:val="a0"/>
    <w:uiPriority w:val="99"/>
    <w:semiHidden/>
    <w:unhideWhenUsed/>
    <w:rsid w:val="00AD173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D1739"/>
    <w:rPr>
      <w:color w:val="800080"/>
      <w:u w:val="single"/>
    </w:rPr>
  </w:style>
  <w:style w:type="character" w:customStyle="1" w:styleId="hljs-function">
    <w:name w:val="hljs-function"/>
    <w:basedOn w:val="a0"/>
    <w:rsid w:val="00AD1739"/>
  </w:style>
  <w:style w:type="character" w:customStyle="1" w:styleId="hljs-params">
    <w:name w:val="hljs-params"/>
    <w:basedOn w:val="a0"/>
    <w:rsid w:val="00AD1739"/>
  </w:style>
  <w:style w:type="character" w:customStyle="1" w:styleId="12">
    <w:name w:val="Название1"/>
    <w:basedOn w:val="a0"/>
    <w:rsid w:val="00AD1739"/>
  </w:style>
  <w:style w:type="character" w:customStyle="1" w:styleId="likelyicon">
    <w:name w:val="likely__icon"/>
    <w:basedOn w:val="a0"/>
    <w:rsid w:val="00AD1739"/>
  </w:style>
  <w:style w:type="character" w:customStyle="1" w:styleId="likelybutton">
    <w:name w:val="likely__button"/>
    <w:basedOn w:val="a0"/>
    <w:rsid w:val="00AD1739"/>
  </w:style>
  <w:style w:type="character" w:customStyle="1" w:styleId="likelycounter">
    <w:name w:val="likely__counter"/>
    <w:basedOn w:val="a0"/>
    <w:rsid w:val="00AD1739"/>
  </w:style>
  <w:style w:type="character" w:customStyle="1" w:styleId="pageviews">
    <w:name w:val="pageviews"/>
    <w:basedOn w:val="a0"/>
    <w:rsid w:val="00AD1739"/>
  </w:style>
  <w:style w:type="character" w:customStyle="1" w:styleId="all-materials-section">
    <w:name w:val="all-materials-section"/>
    <w:basedOn w:val="a0"/>
    <w:rsid w:val="00AD1739"/>
  </w:style>
  <w:style w:type="character" w:customStyle="1" w:styleId="corner">
    <w:name w:val="corner"/>
    <w:basedOn w:val="a0"/>
    <w:rsid w:val="00AD1739"/>
  </w:style>
  <w:style w:type="character" w:customStyle="1" w:styleId="unchecked-text">
    <w:name w:val="unchecked-text"/>
    <w:basedOn w:val="a0"/>
    <w:rsid w:val="00AD1739"/>
  </w:style>
  <w:style w:type="character" w:customStyle="1" w:styleId="m-hide">
    <w:name w:val="m-hide"/>
    <w:basedOn w:val="a0"/>
    <w:rsid w:val="00AD1739"/>
  </w:style>
  <w:style w:type="character" w:customStyle="1" w:styleId="prof">
    <w:name w:val="prof"/>
    <w:basedOn w:val="a0"/>
    <w:rsid w:val="00AD1739"/>
  </w:style>
  <w:style w:type="paragraph" w:styleId="a8">
    <w:name w:val="Balloon Text"/>
    <w:basedOn w:val="a"/>
    <w:link w:val="a9"/>
    <w:uiPriority w:val="99"/>
    <w:semiHidden/>
    <w:unhideWhenUsed/>
    <w:rsid w:val="00AD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1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58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60">
              <w:marLeft w:val="120"/>
              <w:marRight w:val="10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22026287">
              <w:marLeft w:val="120"/>
              <w:marRight w:val="10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949728442">
              <w:marLeft w:val="120"/>
              <w:marRight w:val="-7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78264698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7148">
              <w:marLeft w:val="-105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907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04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9232">
                  <w:marLeft w:val="-42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21" w:color="auto"/>
                    <w:bottom w:val="single" w:sz="6" w:space="6" w:color="CCCCCC"/>
                    <w:right w:val="none" w:sz="0" w:space="30" w:color="auto"/>
                  </w:divBdr>
                </w:div>
              </w:divsChild>
            </w:div>
            <w:div w:id="2134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23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9010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956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2271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74299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8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094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9490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037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338808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0006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5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80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683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122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921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7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25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901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6908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911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58922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826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88529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9425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5766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2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582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527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4195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42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5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786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37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192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520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8058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1807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254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8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4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519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543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274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52390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593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1346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9412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3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75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777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322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65935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3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215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497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078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00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7969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524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2999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55590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03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916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77883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96473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0984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568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96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54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574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892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40027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9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4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7973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6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5360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57840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09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97630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31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043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054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07617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9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880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7973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16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3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177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6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7002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1848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5962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8203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44491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26496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4637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13665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77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1654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6285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3237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9784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2114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9679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39234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1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643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294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110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31280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6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323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8633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561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7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280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51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691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28680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189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496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157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1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1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587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591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84664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8325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1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24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8088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9047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83737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3002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783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31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65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31128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1295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046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90943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821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u.ua/lenta/articles/how-to-use-hibernate/" TargetMode="External"/><Relationship Id="rId117" Type="http://schemas.openxmlformats.org/officeDocument/2006/relationships/image" Target="media/image18.jpeg"/><Relationship Id="rId21" Type="http://schemas.openxmlformats.org/officeDocument/2006/relationships/hyperlink" Target="https://dou.ua/lenta/articles/how-to-use-hibernate/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https://dou.ua/users/silverwolf/" TargetMode="External"/><Relationship Id="rId68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https://dou.ua/lenta/articles/how-to-use-hibernate/" TargetMode="External"/><Relationship Id="rId138" Type="http://schemas.openxmlformats.org/officeDocument/2006/relationships/hyperlink" Target="javascript:;" TargetMode="External"/><Relationship Id="rId154" Type="http://schemas.openxmlformats.org/officeDocument/2006/relationships/hyperlink" Target="https://dou.ua/users/vlad/" TargetMode="External"/><Relationship Id="rId159" Type="http://schemas.openxmlformats.org/officeDocument/2006/relationships/hyperlink" Target="https://dou.ua/lenta/articles/how-to-use-hibernate/" TargetMode="External"/><Relationship Id="rId16" Type="http://schemas.openxmlformats.org/officeDocument/2006/relationships/hyperlink" Target="https://www.baeldung.com/java-performance-mapping-frameworks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https://vladmihalcea.com/the-best-way-to-implement-equals-hashcode-and-tostring-with-jpa-and-hibernate/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https://dou.ua/lenta/articles/how-to-use-hibernate/" TargetMode="External"/><Relationship Id="rId74" Type="http://schemas.openxmlformats.org/officeDocument/2006/relationships/hyperlink" Target="javascript:;" TargetMode="External"/><Relationship Id="rId79" Type="http://schemas.openxmlformats.org/officeDocument/2006/relationships/image" Target="media/image12.jpeg"/><Relationship Id="rId102" Type="http://schemas.openxmlformats.org/officeDocument/2006/relationships/hyperlink" Target="javascript:;" TargetMode="External"/><Relationship Id="rId123" Type="http://schemas.openxmlformats.org/officeDocument/2006/relationships/hyperlink" Target="https://dou.ua/lenta/articles/how-to-use-hibernate/" TargetMode="External"/><Relationship Id="rId128" Type="http://schemas.openxmlformats.org/officeDocument/2006/relationships/hyperlink" Target="javascript:;" TargetMode="External"/><Relationship Id="rId144" Type="http://schemas.openxmlformats.org/officeDocument/2006/relationships/image" Target="media/image21.jpeg"/><Relationship Id="rId149" Type="http://schemas.openxmlformats.org/officeDocument/2006/relationships/hyperlink" Target="https://dou.ua/lenta/articles/how-to-use-hibernat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;" TargetMode="External"/><Relationship Id="rId95" Type="http://schemas.openxmlformats.org/officeDocument/2006/relationships/image" Target="media/image17.jpeg"/><Relationship Id="rId160" Type="http://schemas.openxmlformats.org/officeDocument/2006/relationships/fontTable" Target="fontTable.xm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dou.ua/lenta/articles/how-to-use-hibernate/" TargetMode="External"/><Relationship Id="rId113" Type="http://schemas.openxmlformats.org/officeDocument/2006/relationships/hyperlink" Target="https://dou.ua/users/andriy-slobodyanyk/" TargetMode="External"/><Relationship Id="rId118" Type="http://schemas.openxmlformats.org/officeDocument/2006/relationships/hyperlink" Target="https://dou.ua/lenta/articles/how-to-use-hibernate/" TargetMode="External"/><Relationship Id="rId134" Type="http://schemas.openxmlformats.org/officeDocument/2006/relationships/hyperlink" Target="https://dou.ua/users/ievgen-safronenko/" TargetMode="External"/><Relationship Id="rId139" Type="http://schemas.openxmlformats.org/officeDocument/2006/relationships/hyperlink" Target="https://dou.ua/users/andriy-slobodyanyk/" TargetMode="External"/><Relationship Id="rId80" Type="http://schemas.openxmlformats.org/officeDocument/2006/relationships/hyperlink" Target="https://dou.ua/lenta/articles/how-to-use-hibernate/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55" Type="http://schemas.openxmlformats.org/officeDocument/2006/relationships/hyperlink" Target="https://dou.ua/lenta/articles/how-to-use-hibernate/" TargetMode="External"/><Relationship Id="rId12" Type="http://schemas.openxmlformats.org/officeDocument/2006/relationships/hyperlink" Target="https://vladmihalcea.com/how-to-implement-equals-and-hashcode-using-the-jpa-entity-identifier/" TargetMode="External"/><Relationship Id="rId17" Type="http://schemas.openxmlformats.org/officeDocument/2006/relationships/hyperlink" Target="https://vladmihalcea.com/eager-fetching-is-a-code-smell/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https://stackoverflow.com/questions/12391498/mapping-a-java-util-mapentity-entity-in-hibernate-using-jpa-annotations" TargetMode="External"/><Relationship Id="rId103" Type="http://schemas.openxmlformats.org/officeDocument/2006/relationships/hyperlink" Target="https://dou.ua/lenta/articles/how-to-use-hibernate/" TargetMode="External"/><Relationship Id="rId108" Type="http://schemas.openxmlformats.org/officeDocument/2006/relationships/hyperlink" Target="javascript:;" TargetMode="External"/><Relationship Id="rId124" Type="http://schemas.openxmlformats.org/officeDocument/2006/relationships/hyperlink" Target="https://dou.ua/users/victor-mikhaylov/" TargetMode="External"/><Relationship Id="rId129" Type="http://schemas.openxmlformats.org/officeDocument/2006/relationships/hyperlink" Target="https://dou.ua/users/andriy-slobodyanyk/" TargetMode="External"/><Relationship Id="rId20" Type="http://schemas.openxmlformats.org/officeDocument/2006/relationships/image" Target="media/image2.jpeg"/><Relationship Id="rId41" Type="http://schemas.openxmlformats.org/officeDocument/2006/relationships/hyperlink" Target="https://dou.ua/lenta/articles/how-to-use-hibernate/" TargetMode="External"/><Relationship Id="rId54" Type="http://schemas.openxmlformats.org/officeDocument/2006/relationships/image" Target="media/image8.png"/><Relationship Id="rId62" Type="http://schemas.openxmlformats.org/officeDocument/2006/relationships/hyperlink" Target="https://dou.ua/lenta/articles/how-to-use-hibernate/" TargetMode="External"/><Relationship Id="rId70" Type="http://schemas.openxmlformats.org/officeDocument/2006/relationships/hyperlink" Target="https://dou.ua/users/sarieflive-/" TargetMode="External"/><Relationship Id="rId75" Type="http://schemas.openxmlformats.org/officeDocument/2006/relationships/hyperlink" Target="https://dou.ua/users/andriy-slobodyanyk/" TargetMode="External"/><Relationship Id="rId83" Type="http://schemas.openxmlformats.org/officeDocument/2006/relationships/hyperlink" Target="https://dou.ua/lenta/articles/how-to-use-hibernate/" TargetMode="External"/><Relationship Id="rId88" Type="http://schemas.openxmlformats.org/officeDocument/2006/relationships/hyperlink" Target="https://dou.ua/lenta/articles/how-to-use-hibernate/" TargetMode="External"/><Relationship Id="rId91" Type="http://schemas.openxmlformats.org/officeDocument/2006/relationships/image" Target="media/image15.jpeg"/><Relationship Id="rId96" Type="http://schemas.openxmlformats.org/officeDocument/2006/relationships/hyperlink" Target="https://dou.ua/lenta/articles/how-to-use-hibernate/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40" Type="http://schemas.openxmlformats.org/officeDocument/2006/relationships/hyperlink" Target="https://dou.ua/lenta/articles/how-to-use-hibernate/" TargetMode="External"/><Relationship Id="rId145" Type="http://schemas.openxmlformats.org/officeDocument/2006/relationships/hyperlink" Target="https://dou.ua/lenta/articles/how-to-use-hibernate/" TargetMode="External"/><Relationship Id="rId153" Type="http://schemas.openxmlformats.org/officeDocument/2006/relationships/hyperlink" Target="https://dou.ua/lenta/articles/how-to-use-hibernate/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mapstruct.org/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https://dou.ua/lenta/articles/composition-vs-inheritance-in-java/" TargetMode="External"/><Relationship Id="rId49" Type="http://schemas.openxmlformats.org/officeDocument/2006/relationships/hyperlink" Target="https://dou.ua/users/dmitry-bugay/" TargetMode="External"/><Relationship Id="rId57" Type="http://schemas.openxmlformats.org/officeDocument/2006/relationships/hyperlink" Target="https://dou.ua/users/andriy-slobodyanyk/" TargetMode="External"/><Relationship Id="rId106" Type="http://schemas.openxmlformats.org/officeDocument/2006/relationships/hyperlink" Target="https://github.com/ttddyy/datasource-proxy" TargetMode="External"/><Relationship Id="rId114" Type="http://schemas.openxmlformats.org/officeDocument/2006/relationships/hyperlink" Target="https://dou.ua/lenta/articles/how-to-use-hibernate/" TargetMode="External"/><Relationship Id="rId119" Type="http://schemas.openxmlformats.org/officeDocument/2006/relationships/hyperlink" Target="https://dou.ua/users/dmitry-bugay/" TargetMode="External"/><Relationship Id="rId127" Type="http://schemas.openxmlformats.org/officeDocument/2006/relationships/hyperlink" Target="javascript:;" TargetMode="External"/><Relationship Id="rId10" Type="http://schemas.openxmlformats.org/officeDocument/2006/relationships/hyperlink" Target="https://en.wikipedia.org/wiki/Surrogate_key" TargetMode="External"/><Relationship Id="rId31" Type="http://schemas.openxmlformats.org/officeDocument/2006/relationships/hyperlink" Target="https://dou.ua/lenta/articles/how-to-use-hibernate/" TargetMode="External"/><Relationship Id="rId44" Type="http://schemas.openxmlformats.org/officeDocument/2006/relationships/hyperlink" Target="https://dou.ua/users/mgu/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https://dou.ua/lenta/articles/how-to-use-hibernate/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81" Type="http://schemas.openxmlformats.org/officeDocument/2006/relationships/hyperlink" Target="https://dou.ua/users/roman-gorodishcher/" TargetMode="External"/><Relationship Id="rId86" Type="http://schemas.openxmlformats.org/officeDocument/2006/relationships/hyperlink" Target="https://dou.ua/users/vlad/" TargetMode="External"/><Relationship Id="rId94" Type="http://schemas.openxmlformats.org/officeDocument/2006/relationships/hyperlink" Target="https://dou.ua/users/vlad/" TargetMode="External"/><Relationship Id="rId99" Type="http://schemas.openxmlformats.org/officeDocument/2006/relationships/hyperlink" Target="https://dou.ua/users/dmitry-bugay/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30" Type="http://schemas.openxmlformats.org/officeDocument/2006/relationships/hyperlink" Target="https://dou.ua/lenta/articles/how-to-use-hibernate/" TargetMode="External"/><Relationship Id="rId135" Type="http://schemas.openxmlformats.org/officeDocument/2006/relationships/image" Target="media/image20.jpeg"/><Relationship Id="rId143" Type="http://schemas.openxmlformats.org/officeDocument/2006/relationships/hyperlink" Target="https://dou.ua/users/sergey-morenets/" TargetMode="External"/><Relationship Id="rId148" Type="http://schemas.openxmlformats.org/officeDocument/2006/relationships/hyperlink" Target="https://dou.ua/users/dmitry-bugay/" TargetMode="External"/><Relationship Id="rId151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dira.sourceforge.net/" TargetMode="External"/><Relationship Id="rId13" Type="http://schemas.openxmlformats.org/officeDocument/2006/relationships/hyperlink" Target="https://vladmihalcea.com/hibernate-facts-equals-and-hashcode/" TargetMode="External"/><Relationship Id="rId18" Type="http://schemas.openxmlformats.org/officeDocument/2006/relationships/hyperlink" Target="https://vladmihalcea.com/tutorials/hibernate/" TargetMode="External"/><Relationship Id="rId39" Type="http://schemas.openxmlformats.org/officeDocument/2006/relationships/hyperlink" Target="https://dou.ua/users/igor-lytvynenko/" TargetMode="External"/><Relationship Id="rId109" Type="http://schemas.openxmlformats.org/officeDocument/2006/relationships/hyperlink" Target="https://dou.ua/users/vlad/" TargetMode="External"/><Relationship Id="rId34" Type="http://schemas.openxmlformats.org/officeDocument/2006/relationships/hyperlink" Target="https://dou.ua/users/andriy-slobodyanyk/" TargetMode="External"/><Relationship Id="rId50" Type="http://schemas.openxmlformats.org/officeDocument/2006/relationships/image" Target="media/image7.jpeg"/><Relationship Id="rId55" Type="http://schemas.openxmlformats.org/officeDocument/2006/relationships/image" Target="media/image9.jpeg"/><Relationship Id="rId76" Type="http://schemas.openxmlformats.org/officeDocument/2006/relationships/hyperlink" Target="https://dou.ua/lenta/articles/how-to-use-hibernate/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https://dou.ua/users/andriy-slobodyanyk/" TargetMode="External"/><Relationship Id="rId120" Type="http://schemas.openxmlformats.org/officeDocument/2006/relationships/hyperlink" Target="https://dou.ua/lenta/articles/how-to-use-hibernate/" TargetMode="External"/><Relationship Id="rId125" Type="http://schemas.openxmlformats.org/officeDocument/2006/relationships/image" Target="media/image19.jpeg"/><Relationship Id="rId141" Type="http://schemas.openxmlformats.org/officeDocument/2006/relationships/hyperlink" Target="javascript:;" TargetMode="External"/><Relationship Id="rId146" Type="http://schemas.openxmlformats.org/officeDocument/2006/relationships/hyperlink" Target="javascript:;" TargetMode="External"/><Relationship Id="rId7" Type="http://schemas.openxmlformats.org/officeDocument/2006/relationships/hyperlink" Target="http://www.mybatis.org/mybatis-3/" TargetMode="External"/><Relationship Id="rId71" Type="http://schemas.openxmlformats.org/officeDocument/2006/relationships/image" Target="media/image11.jpeg"/><Relationship Id="rId92" Type="http://schemas.openxmlformats.org/officeDocument/2006/relationships/image" Target="media/image16.jpeg"/><Relationship Id="rId2" Type="http://schemas.openxmlformats.org/officeDocument/2006/relationships/styles" Target="styles.xml"/><Relationship Id="rId29" Type="http://schemas.openxmlformats.org/officeDocument/2006/relationships/hyperlink" Target="https://dou.ua/users/yurij-gagarin-1/" TargetMode="External"/><Relationship Id="rId24" Type="http://schemas.openxmlformats.org/officeDocument/2006/relationships/hyperlink" Target="https://dou.ua/users/andriy-slobodyanyk/" TargetMode="External"/><Relationship Id="rId40" Type="http://schemas.openxmlformats.org/officeDocument/2006/relationships/image" Target="media/image5.jpeg"/><Relationship Id="rId45" Type="http://schemas.openxmlformats.org/officeDocument/2006/relationships/image" Target="media/image6.png"/><Relationship Id="rId66" Type="http://schemas.openxmlformats.org/officeDocument/2006/relationships/hyperlink" Target="https://spring.io/projects/spring-data-jdbc" TargetMode="External"/><Relationship Id="rId87" Type="http://schemas.openxmlformats.org/officeDocument/2006/relationships/image" Target="media/image14.jpeg"/><Relationship Id="rId110" Type="http://schemas.openxmlformats.org/officeDocument/2006/relationships/hyperlink" Target="https://dou.ua/lenta/articles/how-to-use-hibernate/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136" Type="http://schemas.openxmlformats.org/officeDocument/2006/relationships/hyperlink" Target="https://dou.ua/lenta/articles/how-to-use-hibernate/" TargetMode="External"/><Relationship Id="rId157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image" Target="media/image13.jpeg"/><Relationship Id="rId152" Type="http://schemas.openxmlformats.org/officeDocument/2006/relationships/image" Target="media/image22.jpeg"/><Relationship Id="rId19" Type="http://schemas.openxmlformats.org/officeDocument/2006/relationships/hyperlink" Target="https://dou.ua/users/dmitry-bugay/" TargetMode="External"/><Relationship Id="rId14" Type="http://schemas.openxmlformats.org/officeDocument/2006/relationships/hyperlink" Target="https://stackoverflow.com/questions/97197/what-is-the-n1-selects-problem-in-orm-object-relational-mapping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dou.ua/lenta/articles/how-to-use-hibernate/" TargetMode="External"/><Relationship Id="rId56" Type="http://schemas.openxmlformats.org/officeDocument/2006/relationships/hyperlink" Target="https://dou.ua/lenta/articles/how-to-use-hibernate/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https://dou.ua/lenta/articles/how-to-use-hibernate/" TargetMode="External"/><Relationship Id="rId105" Type="http://schemas.openxmlformats.org/officeDocument/2006/relationships/hyperlink" Target="https://dou.ua/lenta/articles/how-to-use-hibernate/" TargetMode="External"/><Relationship Id="rId126" Type="http://schemas.openxmlformats.org/officeDocument/2006/relationships/hyperlink" Target="https://dou.ua/lenta/articles/how-to-use-hibernate/" TargetMode="External"/><Relationship Id="rId147" Type="http://schemas.openxmlformats.org/officeDocument/2006/relationships/hyperlink" Target="javascript:;" TargetMode="External"/><Relationship Id="rId8" Type="http://schemas.openxmlformats.org/officeDocument/2006/relationships/hyperlink" Target="https://javamoney.github.io/" TargetMode="External"/><Relationship Id="rId51" Type="http://schemas.openxmlformats.org/officeDocument/2006/relationships/hyperlink" Target="https://dou.ua/lenta/articles/how-to-use-hibernate/" TargetMode="External"/><Relationship Id="rId72" Type="http://schemas.openxmlformats.org/officeDocument/2006/relationships/hyperlink" Target="https://dou.ua/lenta/articles/how-to-use-hibernate/" TargetMode="External"/><Relationship Id="rId93" Type="http://schemas.openxmlformats.org/officeDocument/2006/relationships/hyperlink" Target="https://dou.ua/lenta/articles/how-to-use-hibernate/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25" Type="http://schemas.openxmlformats.org/officeDocument/2006/relationships/image" Target="media/image3.jpeg"/><Relationship Id="rId46" Type="http://schemas.openxmlformats.org/officeDocument/2006/relationships/hyperlink" Target="https://dou.ua/lenta/articles/how-to-use-hibernate/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https://dou.ua/users/andriy-slobodyany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7172</Words>
  <Characters>40882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2020-05-19T13:32:00Z</dcterms:created>
  <dcterms:modified xsi:type="dcterms:W3CDTF">2020-08-13T12:39:00Z</dcterms:modified>
</cp:coreProperties>
</file>