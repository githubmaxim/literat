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A9" w:rsidRPr="00C76CA9" w:rsidRDefault="00C76CA9" w:rsidP="00C76CA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</w:pPr>
      <w:r w:rsidRPr="00C76CA9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 xml:space="preserve">Композиция </w:t>
      </w:r>
      <w:proofErr w:type="spellStart"/>
      <w:r w:rsidRPr="00C76CA9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vs</w:t>
      </w:r>
      <w:proofErr w:type="spellEnd"/>
      <w:r w:rsidRPr="00C76CA9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 Наследование в </w:t>
      </w:r>
      <w:proofErr w:type="spellStart"/>
      <w:r w:rsidRPr="00C76CA9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Java</w:t>
      </w:r>
      <w:proofErr w:type="spellEnd"/>
    </w:p>
    <w:p w:rsid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чём отличие между абстрактным классом и интерфейсом?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чём отличие между композицией и наследованием?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получилось, что эти вопросы я задал довольно большому количеству людей на собеседованиях. И, как мне кажется, есть определённое непонимание этих базовых концепций, вернее, расхождение между теорией и практикой. Данная статья призвана внести ясность и улучшить </w:t>
      </w:r>
      <w:del w:id="0" w:author="Unknown">
        <w:r w:rsidRPr="00C76CA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delText>мир</w:delText>
        </w:r>
      </w:del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код.</w:t>
      </w:r>
    </w:p>
    <w:p w:rsid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</w:p>
    <w:p w:rsidR="00C76CA9" w:rsidRP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C76CA9">
        <w:rPr>
          <w:rFonts w:ascii="Arial" w:eastAsia="Times New Roman" w:hAnsi="Arial" w:cs="Arial"/>
          <w:sz w:val="33"/>
          <w:szCs w:val="33"/>
          <w:lang w:eastAsia="ru-RU"/>
        </w:rPr>
        <w:t>Немного теории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композицией всё просто. Большой объект состоит из 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меньших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выполняет (делегирует) какую-то работу с их помощью. Например, автомобиль состоит из кузова, двигателя, колёс и т.д. А метод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ехат</w:t>
      </w:r>
      <w:proofErr w:type="gram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ь(</w:t>
      </w:r>
      <w:proofErr w:type="gram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реализован что-то вроде: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двигатель.работает()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колёса.крутятся()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поэтому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кузов.перемещается()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наследованием, на мой взгляд, сложнее. То есть определение «механизм языка, позволяющий описать новый класс на основе уже существующего» — это, конечно, хорошо, а когда его использовать?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критерий, что композиция — это отношение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has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-a, тогда как наследование —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-a. Есть принцип Лисков, третья буква в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абревиатуре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SOLID, который утверждает, что наследуемый класс должен дополнять, а не замещать поведение базового класса. Об этом, кстати, прямо намекает ключевое слово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extends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Есть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Джошуа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Блох, который в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Effective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говорит, что наследование — это сильная связь.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мой взгляд, даже сам термин наследование не очень удачный, не отображает суть, и правильнее было бы использовать «дополнение», но традицию не изменить. И вообще, было бы неплохо различать наследование классов (дополнение реализации?!) и наследование интерфейсов (дополнение контракта —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пожалуйста).</w:t>
      </w:r>
    </w:p>
    <w:p w:rsid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</w:p>
    <w:p w:rsidR="00C76CA9" w:rsidRP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C76CA9">
        <w:rPr>
          <w:rFonts w:ascii="Arial" w:eastAsia="Times New Roman" w:hAnsi="Arial" w:cs="Arial"/>
          <w:sz w:val="33"/>
          <w:szCs w:val="33"/>
          <w:lang w:eastAsia="ru-RU"/>
        </w:rPr>
        <w:t>Переходим к практике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от игры словами давайте перейдём к написанию кода.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задача. Нужно разработать модуль генерации отчётов для банка. Каждый отчёт состоит из трёх частей — заголовка (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собственно тела отчёта (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колонтитула (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Формируют их некие методы. Формирование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отчётов одинаково и меняться не будет. Поэтому их код разумно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отчёта, естественно, специфично. Начинаем с двух отчётов,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дальнейшие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согласовываются с заказчиком.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Собственно, вопрос сводится к такому: есть четыре блока кода —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header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footer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body1()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body2()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разложить их по классам?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тут происходит переломный момент. Несмотря на все правильные определения вначале, многие почему-то предлагают такое решение.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printHeader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100 lines of header code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50 lines of footer code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abstract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printHeader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printFooter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lastRenderedPageBreak/>
        <w:t>с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lass Report1 extends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Overrride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specific body of Report1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report1 =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new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</w:t>
      </w:r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Report1(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report1.print(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для второго отчёта. Вроде как хороший вариант, применён шаблон проектирования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есть нюанс.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так делает большинство кандидатов, я не знаю. Думаю, дело в литературе, где наследование объясняется на неудачных примерах, в результате формируется убеждение, что главное в ООП — это наличие иерархии классов, а 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Лисков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Блохе сразу не упоминают.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 видите проблему, поздравьте себя, уровень вашего мастерства явно выше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Junior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 видите — сейчас проблема будет :-)</w:t>
      </w:r>
      <w:proofErr w:type="gramEnd"/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этой схеме пишутся второй, третий и так далее отчёты, а, допустим, в пятом появляется уточнение — колонтитул (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не нужен.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Окей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ломать не строить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можно убрать.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Report5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extends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{</w:t>
      </w:r>
      <w:proofErr w:type="gram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Overrride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specific body of Report 5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Overrride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printFooter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{</w:t>
      </w:r>
      <w:proofErr w:type="gram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метод выглядит немного странно, но задачу свою выполняет.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Идём дальше (в следующих примерах я буду опускать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). В шестом отчёте нужно после колонтитула добавить ещё какой-то блок, там, список использованной литературы (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appendix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Есть два варианта — либо по аналогии с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абстрактный метод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printAppendix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базовый класс, в этом классе его переопределить, а во всех предыдущих отчётах добавить его пустым, либо исхитриться так: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Report6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extends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super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.printFooter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printAppendix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printAppendix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// 50 </w:t>
      </w:r>
      <w:proofErr w:type="spellStart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lines</w:t>
      </w:r>
      <w:proofErr w:type="spellEnd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appendix</w:t>
      </w:r>
      <w:proofErr w:type="spellEnd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code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Коряво, но пусть будет. Дальше, в седьмом отчёте нужно сделать полностью другой заголовок. Тут (или даже раньше) можно, конечно, начать возмущаться. Как же так? Ведь в условиях задачи было недвусмысленно сказано,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колонтитул изменяться никогда не будут. Да, небольшой подвох. Даже не подвох, а обычная рабочая ситуация. Ну, изменились требования, бывает. Что же теперь делать?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Report7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extends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BaseReport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{</w:t>
      </w:r>
      <w:proofErr w:type="gram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printHeader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30 lines of completely another header code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Окей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ещё один отчёт с таким же другим заголовком. Так</w:t>
      </w:r>
      <w:r w:rsidRPr="00C76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C76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C76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Report8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extends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Report7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 xml:space="preserve">// using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printHeader</w:t>
      </w:r>
      <w:proofErr w:type="spellEnd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) from the parent class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C76CA9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Overrride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printBody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()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r w:rsidRPr="00C76CA9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// specific body of Report 8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заголовок как в 7-ом отчёте, а колонтитул как в 10-ом? От кого наследоваться?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так. Восьмой отчёт практически соответствует начальным условиям. Только в стандартном заголовке выводится текущая дата, а здесь её не нужно. Это же совсем маленькое (показывает пальцами) изменение, правда? Т.е. у нас есть 100 строк кода, которые формируют заголовок, в 78-ой выводится эта дата, как её убрать?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Скопипастить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оставить 99 строк? Плохо!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модифицировать базовый класс (и заодно всю кучу его наследников) и добавлять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булевый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метод, типа, нужно ли выводить дату с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умолчанию, а здесь его переопределять? Тоже нездоровое решение.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наш дизайн зашёл в тупик, и виной этому,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увы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неправильное применение наследования. Мы 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вовсю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противоречим принципу Лисков и только тем и занимаемся, что переопределяем поведение.</w:t>
      </w:r>
    </w:p>
    <w:p w:rsidR="00C76CA9" w:rsidRP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C76CA9">
        <w:rPr>
          <w:rFonts w:ascii="Arial" w:eastAsia="Times New Roman" w:hAnsi="Arial" w:cs="Arial"/>
          <w:sz w:val="33"/>
          <w:szCs w:val="33"/>
          <w:lang w:eastAsia="ru-RU"/>
        </w:rPr>
        <w:t>Как исправить ситуацию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посмотрим на задачу с самого начала.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«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состоят из трёх блоков, два из которых неизменны» она превратилась в «разные отчёты состоят из неких частей, какие-то из них общие или похожи, но не всегда». Требования эволюционировали (так обычно и бывает), а наследование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вроде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 помогло нам избежать дублирования кода в первых двух классах, но мешало дальше, причём всё больше. Вот и проявилась сильная связность — все последующие отчёты мы буквально запихивали в «схему».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быть? Собственно, слово «состоит» в условии задачи уже намекает, что композиция будет более подходящим решением в этом случае.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у нас будет не базовый класс, а интерфейс.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interface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Report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{</w:t>
      </w:r>
      <w:proofErr w:type="gram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>()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у нас будут, допустим, классы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DefaultHeader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DefaultFooter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тоже с методами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наводит на мысль и его вынести в интерфейс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ReportSection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Report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ReportSection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будут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и тем же.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Report1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DefaultHeader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header;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Body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DefaultFooter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footer;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@Override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97300"/>
          <w:sz w:val="18"/>
          <w:szCs w:val="18"/>
          <w:bdr w:val="none" w:sz="0" w:space="0" w:color="auto" w:frame="1"/>
          <w:lang w:val="en-US" w:eastAsia="ru-RU"/>
        </w:rPr>
        <w:t>print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() 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header.</w:t>
      </w:r>
      <w:r w:rsidRPr="00C76CA9">
        <w:rPr>
          <w:rFonts w:ascii="Courier New" w:eastAsia="Times New Roman" w:hAnsi="Courier New" w:cs="Courier New"/>
          <w:color w:val="39730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body.</w:t>
      </w:r>
      <w:r w:rsidRPr="00C76CA9">
        <w:rPr>
          <w:rFonts w:ascii="Courier New" w:eastAsia="Times New Roman" w:hAnsi="Courier New" w:cs="Courier New"/>
          <w:color w:val="39730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footer.</w:t>
      </w:r>
      <w:r w:rsidRPr="00C76CA9">
        <w:rPr>
          <w:rFonts w:ascii="Courier New" w:eastAsia="Times New Roman" w:hAnsi="Courier New" w:cs="Courier New"/>
          <w:color w:val="39730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BC6060"/>
          <w:sz w:val="18"/>
          <w:szCs w:val="18"/>
          <w:bdr w:val="none" w:sz="0" w:space="0" w:color="auto" w:frame="1"/>
          <w:lang w:eastAsia="ru-RU"/>
        </w:rPr>
        <w:t>//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nested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eastAsia="ru-RU"/>
        </w:rPr>
        <w:t xml:space="preserve"> {</w:t>
      </w:r>
      <w:proofErr w:type="gramEnd"/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 xml:space="preserve">  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 ответы на все заданные выше вопросы — отчёт без колонтитула,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списком после колонтитула, с другим заголовком, снова с другим заголовком — решаются элементарно.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А, у нас был стандартный заголовок, совсем нестандартный и стандартный, но чуть-чуть другой (без даты)?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нам нужна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фабрика заголовков, которая по параметру будет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возращать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нужный.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proofErr w:type="gramStart"/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Report8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Report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HeaderFactory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headers;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Body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body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DefaultFooter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footer;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@Override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void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print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() {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ReportSection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header =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headers.create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WITHOUT_DATE);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header.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body.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footer.</w:t>
      </w:r>
      <w:r w:rsidRPr="00C76CA9">
        <w:rPr>
          <w:rFonts w:ascii="Courier New" w:eastAsia="Times New Roman" w:hAnsi="Courier New" w:cs="Courier New"/>
          <w:b/>
          <w:bCs/>
          <w:color w:val="30303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(</w:t>
      </w:r>
      <w:proofErr w:type="gramEnd"/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>);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val="en-US" w:eastAsia="ru-RU"/>
        </w:rPr>
        <w:t xml:space="preserve">  </w:t>
      </w: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  <w:r w:rsidRPr="00C76CA9"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  <w:t>}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Главное, что композиция даёт нам полную гибкость.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Очередной отчёт, какой бы странный он ни был (может заголовок и колонтитул надо местами поменять), никак не связан с предыдущими и нет риска их сломать.</w:t>
      </w:r>
      <w:proofErr w:type="gramEnd"/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хотелось бы обратить внимание, что код стал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-ориентированным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header.print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не процедурным </w:t>
      </w:r>
      <w:proofErr w:type="spell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printHeader</w:t>
      </w:r>
      <w:proofErr w:type="spell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раньше.</w:t>
      </w:r>
    </w:p>
    <w:p w:rsidR="00C76CA9" w:rsidRPr="00C76CA9" w:rsidRDefault="00C76CA9" w:rsidP="00C76CA9">
      <w:pPr>
        <w:spacing w:after="0" w:line="240" w:lineRule="auto"/>
        <w:textAlignment w:val="top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C76CA9">
        <w:rPr>
          <w:rFonts w:ascii="Arial" w:eastAsia="Times New Roman" w:hAnsi="Arial" w:cs="Arial"/>
          <w:sz w:val="33"/>
          <w:szCs w:val="33"/>
          <w:lang w:eastAsia="ru-RU"/>
        </w:rPr>
        <w:t>Резюме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нельзя сказать, что какие-то подходы правильные или неправильные, всё зависит от ситуации, но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1) если общая функциональность выносится в родительский класс;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появляются слова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Base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3) в наследниках переопределяются или используются методы родительского класса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... скорее всего, что-то пошло не так и проблемы не за горами.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сформулировать даже проще. Наследование — один из базовых принципов ООП. Не используйте наследование! (имеется в виду наследование классов; дополнять интерфейсы можно).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исключения получается, что «хорошее» наследование — это добавление новых методов, которые используют исключительно вновь добавленные поля этого класса, но никак не родительские методы.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 бы надо привести пример этого самого правильного наследования, но поскольку абсолютное большинство задач гораздо проще решаются композицией и наследованием интерфейсов(!), я, честно говоря, затрудняюсь это сделать.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Вернёмся к примеру с автомобилем. Допустим, есть класс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Автомобиль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методами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ездит</w:t>
      </w:r>
      <w:proofErr w:type="gramStart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ь(</w:t>
      </w:r>
      <w:proofErr w:type="gramEnd"/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сигналить()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т.д. Как бы могло выглядеть его наследование? Что значит дополнение автомобиля не с точки зрения программирования, а в обычном житейском понимании?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мы хотим сделать Боевой Автомобиль, который умеет всё то же самое, что и обычный (отношение </w:t>
      </w:r>
      <w:proofErr w:type="spell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-a), но кроме того на нём будет установлен пулемёт с методом </w:t>
      </w:r>
      <w:r w:rsidRPr="00C76CA9">
        <w:rPr>
          <w:rFonts w:ascii="Courier New" w:eastAsia="Times New Roman" w:hAnsi="Courier New" w:cs="Courier New"/>
          <w:sz w:val="20"/>
          <w:szCs w:val="20"/>
          <w:shd w:val="clear" w:color="auto" w:fill="F0F0F0"/>
          <w:lang w:eastAsia="ru-RU"/>
        </w:rPr>
        <w:t>стрелять()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Наследование? Выше рассмотрено, к чему это может привести, особенно, когда окажется, что есть и другие транспортные средства, и различное вооружение, и их всевозможные комбинации. Нет, Боевой Автомобиль — это </w:t>
      </w: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таки</w:t>
      </w:r>
      <w:proofErr w:type="gramEnd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композиция Автомобиля и Пулемёта с реализацией двух интерфейсов — Транспорт и Оружие.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было бы обратиться к биологии с её, на первый взгляд, незыблемой иерархией классов, но даже там всякие рыбообразные дельфины и нелетающие пингвины подпортят концепцию :-)</w:t>
      </w:r>
      <w:proofErr w:type="gramEnd"/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Рекомендую также почитать статьи: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 </w:t>
      </w:r>
      <w:hyperlink r:id="rId6" w:tgtFrame="_blank" w:history="1">
        <w:r w:rsidRPr="00C76CA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Интерфейс </w:t>
        </w:r>
        <w:proofErr w:type="spellStart"/>
        <w:r w:rsidRPr="00C76CA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vs</w:t>
        </w:r>
        <w:proofErr w:type="spellEnd"/>
        <w:r w:rsidRPr="00C76CA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. Классы</w:t>
        </w:r>
      </w:hyperlink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 </w:t>
      </w:r>
      <w:hyperlink r:id="rId7" w:tgtFrame="_blank" w:history="1">
        <w:r w:rsidRPr="00C76CA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Принцип подстановки Барбары Лисков</w:t>
        </w:r>
      </w:hyperlink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 </w:t>
      </w:r>
      <w:hyperlink r:id="rId8" w:tgtFrame="_blank" w:history="1">
        <w:r w:rsidRPr="00C76CA9">
          <w:rPr>
            <w:rFonts w:ascii="Times New Roman" w:eastAsia="Times New Roman" w:hAnsi="Times New Roman" w:cs="Times New Roman"/>
            <w:color w:val="9C30B6"/>
            <w:sz w:val="24"/>
            <w:szCs w:val="24"/>
            <w:u w:val="single"/>
            <w:bdr w:val="none" w:sz="0" w:space="0" w:color="auto" w:frame="1"/>
            <w:lang w:eastAsia="ru-RU"/>
          </w:rPr>
          <w:t>Я не знаю ООП</w:t>
        </w:r>
      </w:hyperlink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6CA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P.S.</w:t>
      </w: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усвоения материала напомню классическую задачу про наследование.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lastRenderedPageBreak/>
        <w:t>Для геометрических фигур есть методы подсчёта периметра и площади. Рассмотрим прямоугольник со сторонами a и b, т. е. кла</w:t>
      </w:r>
      <w:proofErr w:type="gramStart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сс с дв</w:t>
      </w:r>
      <w:proofErr w:type="gramEnd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умя сеттерами. Его периметр определяется по формуле P = 2a + 2b, а площадь S = </w:t>
      </w:r>
      <w:proofErr w:type="spellStart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ab</w:t>
      </w:r>
      <w:proofErr w:type="spellEnd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. Квадрат — это частный случай прямоугольника, его единственная характеристика — длина стороны a (достаточно одного сеттера), а формулы периметра и площади можно </w:t>
      </w:r>
      <w:proofErr w:type="spellStart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переиспользовать</w:t>
      </w:r>
      <w:proofErr w:type="spellEnd"/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, полагая b = a.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Вопрос. Как, учитывая эти факты, построить иерархию классов: унаследовать Прямоугольник от Квадрата или Квадрат от Прямоугольника?</w:t>
      </w:r>
    </w:p>
    <w:p w:rsidR="00C76CA9" w:rsidRPr="00C76CA9" w:rsidRDefault="00C76CA9" w:rsidP="00C76CA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A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Авторский ответ на задачу</w:t>
      </w:r>
    </w:p>
    <w:p w:rsidR="00C76CA9" w:rsidRPr="00C76CA9" w:rsidRDefault="00C76CA9" w:rsidP="00C76CA9">
      <w:pPr>
        <w:spacing w:after="0" w:line="255" w:lineRule="atLeast"/>
        <w:textAlignment w:val="top"/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</w:pPr>
      <w:r w:rsidRPr="00C76CA9">
        <w:rPr>
          <w:rFonts w:ascii="Times New Roman" w:eastAsia="Times New Roman" w:hAnsi="Times New Roman" w:cs="Times New Roman"/>
          <w:b/>
          <w:bCs/>
          <w:color w:val="999999"/>
          <w:sz w:val="20"/>
          <w:szCs w:val="20"/>
          <w:bdr w:val="none" w:sz="0" w:space="0" w:color="auto" w:frame="1"/>
          <w:lang w:eastAsia="ru-RU"/>
        </w:rPr>
        <w:t>Теми:</w:t>
      </w:r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t> </w:t>
      </w:r>
      <w:proofErr w:type="spellStart"/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fldChar w:fldCharType="begin"/>
      </w:r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instrText xml:space="preserve"> HYPERLINK "https://dou.ua/lenta/tags/Java/" </w:instrText>
      </w:r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fldChar w:fldCharType="separate"/>
      </w:r>
      <w:r w:rsidRPr="00C76CA9">
        <w:rPr>
          <w:rFonts w:ascii="Times New Roman" w:eastAsia="Times New Roman" w:hAnsi="Times New Roman" w:cs="Times New Roman"/>
          <w:color w:val="7D94AA"/>
          <w:sz w:val="20"/>
          <w:szCs w:val="20"/>
          <w:u w:val="single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fldChar w:fldCharType="end"/>
      </w:r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t>, </w:t>
      </w:r>
      <w:hyperlink r:id="rId9" w:history="1">
        <w:r w:rsidRPr="00C76CA9">
          <w:rPr>
            <w:rFonts w:ascii="Times New Roman" w:eastAsia="Times New Roman" w:hAnsi="Times New Roman" w:cs="Times New Roman"/>
            <w:color w:val="7D94AA"/>
            <w:sz w:val="20"/>
            <w:szCs w:val="20"/>
            <w:u w:val="single"/>
            <w:bdr w:val="none" w:sz="0" w:space="0" w:color="auto" w:frame="1"/>
            <w:lang w:eastAsia="ru-RU"/>
          </w:rPr>
          <w:t>композиция</w:t>
        </w:r>
      </w:hyperlink>
      <w:r w:rsidRPr="00C76CA9">
        <w:rPr>
          <w:rFonts w:ascii="Times New Roman" w:eastAsia="Times New Roman" w:hAnsi="Times New Roman" w:cs="Times New Roman"/>
          <w:color w:val="A6A6A6"/>
          <w:sz w:val="20"/>
          <w:szCs w:val="20"/>
          <w:lang w:eastAsia="ru-RU"/>
        </w:rPr>
        <w:t>, </w:t>
      </w:r>
      <w:hyperlink r:id="rId10" w:history="1">
        <w:r w:rsidRPr="00C76CA9">
          <w:rPr>
            <w:rFonts w:ascii="Times New Roman" w:eastAsia="Times New Roman" w:hAnsi="Times New Roman" w:cs="Times New Roman"/>
            <w:color w:val="7D94AA"/>
            <w:sz w:val="20"/>
            <w:szCs w:val="20"/>
            <w:u w:val="single"/>
            <w:bdr w:val="none" w:sz="0" w:space="0" w:color="auto" w:frame="1"/>
            <w:lang w:eastAsia="ru-RU"/>
          </w:rPr>
          <w:t>наследование</w:t>
        </w:r>
      </w:hyperlink>
    </w:p>
    <w:p w:rsidR="00C76CA9" w:rsidRPr="00C76CA9" w:rsidRDefault="00C76CA9" w:rsidP="00C76CA9">
      <w:pPr>
        <w:shd w:val="clear" w:color="auto" w:fill="FFFFFF"/>
        <w:spacing w:after="90" w:line="315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Facebook98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6C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after="90" w:line="315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ru-RU"/>
        </w:rPr>
        <w:t>Twitter</w:t>
      </w:r>
      <w:proofErr w:type="spellEnd"/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6C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after="180" w:line="330" w:lineRule="atLeast"/>
        <w:ind w:right="300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bookmarkStart w:id="1" w:name="_GoBack"/>
      <w:bookmarkEnd w:id="1"/>
      <w:proofErr w:type="spellStart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Найкращі</w:t>
      </w:r>
      <w:proofErr w:type="spellEnd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fldChar w:fldCharType="begin"/>
      </w:r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instrText xml:space="preserve"> HYPERLINK "https://dou.ua/lenta/articles/composition-vs-inheritance-in-java/" \l "comments" </w:instrText>
      </w:r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1876AC"/>
          <w:sz w:val="17"/>
          <w:szCs w:val="17"/>
          <w:u w:val="single"/>
          <w:bdr w:val="none" w:sz="0" w:space="0" w:color="auto" w:frame="1"/>
          <w:lang w:eastAsia="ru-RU"/>
        </w:rPr>
        <w:t>пропустити</w:t>
      </w:r>
      <w:proofErr w:type="spellEnd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44E623F" wp14:editId="6E1BC3C1">
              <wp:extent cx="381000" cy="381000"/>
              <wp:effectExtent l="0" t="0" r="0" b="0"/>
              <wp:docPr id="2" name="Рисунок 2" descr="https://s.dou.ua/img/avatars/40x40_6233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s.dou.ua/img/avatars/40x40_6233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Bogdan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Shyiak</w:t>
        </w:r>
      </w:hyperlink>
      <w:hyperlink r:id="rId13" w:anchor="96559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22:24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Также хотелось бы обратить внимание, что код стал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объекто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-ориентированным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header.print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(), а не процедурным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printHeader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(), как раньше.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Эта фраза — квинтэссенция всей статьи: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ООП — это когда выражения с точечкой. :)</w:t>
      </w:r>
      <w:proofErr w:type="gramEnd"/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</w:pP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ReportSection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 xml:space="preserve"> header = </w:t>
      </w:r>
      <w:proofErr w:type="spellStart"/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headers.create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(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WITHOUT_DATE);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Главное, что композиция даёт нам полную гибкость.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круто, супер гибкость — добавим вытягивание зависимости прямо в методе вывода. Своим опусом вы породили не меньше инвалидов от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программирование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чем университетские сказки про три кита.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Вопрос. Как, учитывая эти факты, построить иерархию классов: унаследовать Прямоугольник от Квадрата или Квадрат от Прямоугольника?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Просто экскурс в историю: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Задача про прямоугольник и квадрат для демонстрации ООП появилась как часть задачи про графический редактор, а не про геометрические фигуры. И демонстрировала в основном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трейдоф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между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производительность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переиспользованием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кода.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P.S. Посыл про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что наследованием классов надо пользоваться очень аккуратно правильный, но это не отменяет всех тех глупостей которые есть в статье.</w:t>
      </w:r>
    </w:p>
    <w:p w:rsidR="00C76CA9" w:rsidRPr="00C76CA9" w:rsidRDefault="00C76CA9" w:rsidP="00C76CA9">
      <w:pPr>
        <w:shd w:val="clear" w:color="auto" w:fill="FFFFFF"/>
        <w:spacing w:line="240" w:lineRule="atLeast"/>
        <w:textAlignment w:val="top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hyperlink r:id="rId14" w:anchor="965593" w:history="1">
        <w:r w:rsidRPr="00C76CA9">
          <w:rPr>
            <w:rFonts w:ascii="Arial" w:eastAsia="Times New Roman" w:hAnsi="Arial" w:cs="Arial"/>
            <w:b/>
            <w:bCs/>
            <w:color w:val="303030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Перейти до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303030"/>
            <w:sz w:val="18"/>
            <w:szCs w:val="18"/>
            <w:u w:val="single"/>
            <w:bdr w:val="none" w:sz="0" w:space="0" w:color="auto" w:frame="1"/>
            <w:lang w:eastAsia="ru-RU"/>
          </w:rPr>
          <w:t>дискусії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ind w:right="300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bookmarkStart w:id="2" w:name="comments"/>
      <w:bookmarkEnd w:id="2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152 </w:t>
      </w:r>
      <w:proofErr w:type="spellStart"/>
      <w:r w:rsidRPr="00C76CA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коментарі</w:t>
      </w:r>
      <w:proofErr w:type="spellEnd"/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instrText xml:space="preserve"> HYPERLINK "javascript:;" </w:instrText>
      </w:r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fldChar w:fldCharType="separate"/>
      </w:r>
      <w:proofErr w:type="gramStart"/>
      <w:r w:rsidRPr="00C76CA9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П</w:t>
      </w:r>
      <w:proofErr w:type="gramEnd"/>
      <w:r w:rsidRPr="00C76CA9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ідписатись</w:t>
      </w:r>
      <w:proofErr w:type="spellEnd"/>
      <w:r w:rsidRPr="00C76CA9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 на </w:t>
      </w:r>
      <w:proofErr w:type="spellStart"/>
      <w:r w:rsidRPr="00C76CA9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fldChar w:fldCharType="end"/>
      </w:r>
      <w:r w:rsidRPr="00C76CA9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можуть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залишати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тільки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користувачі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 xml:space="preserve"> з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instrText xml:space="preserve"> HYPERLINK "https://dou.ua/verified-accounts/" \t "_blank"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1876AC"/>
          <w:sz w:val="20"/>
          <w:szCs w:val="20"/>
          <w:u w:val="single"/>
          <w:bdr w:val="none" w:sz="0" w:space="0" w:color="auto" w:frame="1"/>
          <w:shd w:val="clear" w:color="auto" w:fill="FFFFCC"/>
          <w:lang w:eastAsia="ru-RU"/>
        </w:rPr>
        <w:t>підтвердженими</w:t>
      </w:r>
      <w:proofErr w:type="spellEnd"/>
      <w:r w:rsidRPr="00C76CA9">
        <w:rPr>
          <w:rFonts w:ascii="Arial" w:eastAsia="Times New Roman" w:hAnsi="Arial" w:cs="Arial"/>
          <w:color w:val="1876AC"/>
          <w:sz w:val="20"/>
          <w:szCs w:val="20"/>
          <w:u w:val="single"/>
          <w:bdr w:val="none" w:sz="0" w:space="0" w:color="auto" w:frame="1"/>
          <w:shd w:val="clear" w:color="auto" w:fill="FFFFCC"/>
          <w:lang w:eastAsia="ru-RU"/>
        </w:rPr>
        <w:t xml:space="preserve"> аккаунтами</w:t>
      </w:r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fldChar w:fldCharType="end"/>
      </w:r>
      <w:r w:rsidRPr="00C76CA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CC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4B17F800" wp14:editId="719203AB">
              <wp:extent cx="381000" cy="381000"/>
              <wp:effectExtent l="0" t="0" r="0" b="0"/>
              <wp:docPr id="3" name="Рисунок 3" descr="https://s.dou.ua/img/avatars/40x40_default-user-avatar.jpg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.dou.ua/img/avatars/40x40_default-user-avatar.jpg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Maks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Rybalchenko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супер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пупер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кодер</w:t>
      </w:r>
      <w:hyperlink r:id="rId17" w:anchor="97665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22.08.2016 23:37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Ну,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тут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сказати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фанатичність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одержимість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якимось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одним </w:t>
      </w:r>
      <w:proofErr w:type="spellStart"/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ідходом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(точкою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зору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тд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не є здорово,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професіонал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той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хто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вміє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вдало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підібрати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необхідний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інструмент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(принцип) для задачи. Ось так і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з’являються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хейтери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статичних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методів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наслідування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пхп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будь-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чого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546F0C7" wp14:editId="3D8FFB01">
              <wp:extent cx="238125" cy="238125"/>
              <wp:effectExtent l="0" t="0" r="9525" b="9525"/>
              <wp:docPr id="4" name="Рисунок 4" descr="https://s.dou.ua/img/avatars/25x25_32_o8McEnA.jp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s.dou.ua/img/avatars/25x25_32_o8McEnA.jp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2" w:anchor="976659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22.08.2016 23:52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Згоден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вами.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зважайте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стаття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написана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дещо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гротексно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Тим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менш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хочу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зауважити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у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статичних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методів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наслідування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і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й 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пхп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(не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знайомий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дискусутувати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дійсно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є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вагомі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недоліки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Ви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слушно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зауважили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професіоналізм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й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інструменти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але я,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нажаль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чимало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стикався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</w:t>
      </w:r>
      <w:proofErr w:type="spellStart"/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ідходом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«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спільний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виносимо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базовий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і от, як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вмію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висвітлюю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альтернативу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композицію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D843D4E" wp14:editId="6530AA1B">
            <wp:extent cx="238125" cy="238125"/>
            <wp:effectExtent l="0" t="0" r="9525" b="9525"/>
            <wp:docPr id="5" name="Рисунок 5" descr="https://s.dou.ua/img/avatars/25x25_default-user-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img/avatars/25x25_default-user-avata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hyperlink r:id="rId26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Ще</w:t>
        </w:r>
        <w:proofErr w:type="spell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1 </w:t>
        </w:r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коментар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DA46770" wp14:editId="1720FAF2">
              <wp:extent cx="381000" cy="381000"/>
              <wp:effectExtent l="0" t="0" r="0" b="0"/>
              <wp:docPr id="6" name="Рисунок 6" descr="https://s.dou.ua/img/avatars/40x40_145216.jpg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s.dou.ua/img/avatars/40x40_145216.jpg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Nikolai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Ponomarchuck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Chief Executive Officer</w:t>
      </w:r>
      <w:hyperlink r:id="rId29" w:anchor="967817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09.08.2016 15:56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От себя могу добавить, что наследование это «конституция» приложения, а композиция (использование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подклассво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 это сопутствующие законы этого приложения. Они могут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пеесекаться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но обязаны четко следовать логике наследования методов. Абстрактные классы обижены зря — это статут того, как будут вести себя наследники (завещание). Интерфейсы — нотариусы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//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нет, я не юрист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0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1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2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295CE30" wp14:editId="2813E420">
              <wp:extent cx="381000" cy="381000"/>
              <wp:effectExtent l="0" t="0" r="0" b="0"/>
              <wp:docPr id="7" name="Рисунок 7" descr="https://s.dou.ua/img/avatars/40x40_anon.png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s.dou.ua/img/avatars/40x40_anon.png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Ivan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Onyshchenko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SSE</w:t>
      </w:r>
      <w:hyperlink r:id="rId34" w:anchor="96756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09.08.2016 09:34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Возник ряд вопросов собственно по собеседованию: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О собеседованиях на какую позицию/роль идет речь?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 какой целью на собеседовании вы задаете вопросы об отличии абстрактного класса от интерфейса, наследования от композиции?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 какой целью даете задание на проектирование?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Как по ответам вы решаете, принять кандидата на работу или нет?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Как и кем определяется правильность ответа или решения?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5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6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5A3962D" wp14:editId="1FC53E0D">
              <wp:extent cx="238125" cy="238125"/>
              <wp:effectExtent l="0" t="0" r="9525" b="9525"/>
              <wp:docPr id="8" name="Рисунок 8" descr="https://s.dou.ua/img/avatars/25x25_32_o8McEnA.jp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s.dou.ua/img/avatars/25x25_32_o8McEnA.jp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38" w:anchor="96758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09.08.2016 10:32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вопросы.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1.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Middle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developer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2. Вводные вопросы для общей оценки знаний кандидата в ООП. Например, кандидат может не знать понятия интерфейса.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3. Практически проверить понимание проектирования на простом примере.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4. Решение принимает менеджер с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учётом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том числе технического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фидбека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Если кандидат даёт правильные ответы,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фидбек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позитивный.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5. Если кандидат предлагает дизайн, позволяющий без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копи-паста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скомпоновать отчёты, ответ засчитывается. Мною. Если говорит, что не знает, как решить задачу, ответ не засчитывается.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 избежание недосказанности, и в этом комментарии я повторюсь, что никаких вариантов ответа, особенно ложных, на собеседовании не предлагается. Единственный нюанс, который я считаю не подвохом, а вполне рабочей ситуацией, это то, что меняются требования. И опять же, абсолютно допустимо пересмотреть дизайн с самого начала.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3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9E83ACC" wp14:editId="2D24495A">
            <wp:extent cx="238125" cy="238125"/>
            <wp:effectExtent l="0" t="0" r="9525" b="9525"/>
            <wp:docPr id="9" name="Рисунок 9" descr="https://s.dou.ua/img/avatars/25x25_6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.dou.ua/img/avatars/25x25_623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41EBFBC" wp14:editId="0AAE786D">
            <wp:extent cx="238125" cy="238125"/>
            <wp:effectExtent l="0" t="0" r="9525" b="9525"/>
            <wp:docPr id="10" name="Рисунок 10" descr="https://s.dou.ua/img/avatars/25x25_a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.dou.ua/img/avatars/25x25_ano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24E9B01" wp14:editId="7C9D520C">
            <wp:extent cx="238125" cy="238125"/>
            <wp:effectExtent l="0" t="0" r="9525" b="9525"/>
            <wp:docPr id="11" name="Рисунок 11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7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3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4B10D88C" wp14:editId="60504F52">
              <wp:extent cx="381000" cy="381000"/>
              <wp:effectExtent l="0" t="0" r="0" b="0"/>
              <wp:docPr id="12" name="Рисунок 12" descr="https://s.dou.ua/img/avatars/40x40_profile-edited.jpg">
                <a:hlinkClick xmlns:a="http://schemas.openxmlformats.org/drawingml/2006/main" r:id="rId4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s.dou.ua/img/avatars/40x40_profile-edited.jpg">
                        <a:hlinkClick r:id="rId4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Vitaliy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Yakovchuk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Senior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Backend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Developer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в </w:t>
      </w:r>
      <w:hyperlink r:id="rId45" w:tgtFrame="_blank" w:history="1">
        <w:r w:rsidRPr="00C76CA9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eastAsia="ru-RU"/>
          </w:rPr>
          <w:t>MyHeritage</w:t>
        </w:r>
      </w:hyperlink>
      <w:hyperlink r:id="rId46" w:anchor="96727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08.08.2016 18:14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 чём отличие между композицией и наследованием?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Вопрос из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разряда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почему люки круглые или как измерить расстояние с помощью градусника. А в чем отличие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между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теплым и мягким?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Также хотелось бы обратить внимание, что код стал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объекто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-ориентированным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header.print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(), а не процедурным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printHeader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(), как раньше.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 композиция и наследование это часть концепции ООП.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Вопрос. Как, учитывая эти факты, построить иерархию классов: унаследовать Прямоугольник от Квадрата или Квадрат от Прямоугольника?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 Вы лихо придумали: задать вопрос с двумя неправильными вариантами ответа. Как и в версии «В чём отличие между композицией и наследованием?» вопрос задан не верно.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Можно сформулировать даже проще. Наследование — один из базовых принципов ООП. Не используйте наследование! (имеется в виду наследование классов; дополнять интерфейсы можно).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 чуть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смузи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подавился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прочитав такие выводы :) Думаю проблема в том что как раз нужно понять композиция и наследования вещи разные, а не выпиливать одно в угоду другого.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Конкретно для вашего примера таки да не подходит тот вариант наследования, но зачем плодить разные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класы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</w:t>
      </w:r>
      <w:proofErr w:type="gramEnd"/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DefaultHeader</w:t>
      </w:r>
      <w:proofErr w:type="spellEnd"/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DefaultFooter</w:t>
      </w:r>
      <w:proofErr w:type="spellEnd"/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создали бы один интерфейс для хранения списка компонентов внутри отчета и хранили бы там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вашы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Appendix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Body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все что душа пожелает.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7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8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9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DF71FB3" wp14:editId="3C8814CE">
              <wp:extent cx="238125" cy="238125"/>
              <wp:effectExtent l="0" t="0" r="9525" b="9525"/>
              <wp:docPr id="13" name="Рисунок 13" descr="https://s.dou.ua/img/avatars/25x25_32_o8McEnA.jp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s.dou.ua/img/avatars/25x25_32_o8McEnA.jp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50" w:anchor="96735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08.08.2016 20:32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 из 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разряда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почему люки круглые или как измерить расстояние с помощью градусника. А в чем отличие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между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теплым и мягким?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Извините, вы, по-моему, разные вещи в одну кучу смешали.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Вопрос по люки призывает задуматься о привычных вещах и имеет чёткий инженерный ответ.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Измерение расстояния градусником — как я понимаю, о нетипичном использовании инструмента.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Тёплое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мягкое — классический пример несравнимых категорий.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 вашему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композиция и наследование — это тоже несравнимые категории? На мой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взгляд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обе эти техники позволяют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переиспользовать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 и, поэтому, могут противопоставляться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Это Вы лихо придумали: задать вопрос с двумя неправильными вариантами ответа. Как и в версии «В чём отличие между композицией и наследованием?» вопрос задан не верно.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Не буду спорить, вопрос задан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некоректно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с подвохом и ложной дихотомией. Но это же статья, а не собеседование.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 разделяю возмущения :-) Если что, на собеседовании вопросы в таком стиле я не задаю.</w:t>
      </w:r>
      <w:proofErr w:type="gramEnd"/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Думаю проблема в 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том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что как раз нужно понять композиция и наследования вещи разные, а не выпиливать одно в угоду другого.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Конечно. Вот я и пытаюсь, как умею, это и объяснить.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Конкретно для вашего примера таки да не подходит тот вариант наследования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Рад, что для вас это очевидно. Если бы я не сталкивался с противоположными примерами, вряд ли бы написал эту статью.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но зачем плодить разные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класы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для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DefaultHeader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DefaultFooter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, создали бы один интерфейс для хранения списка компонентов внутри отчета и хранили бы там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вашы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Appendix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Body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и все что душа пожелает.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Вроде как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именно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так и написано. Разные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блоки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наверное будут реализовывать один интерфейс. Тогда их действительно можно хранить в списке. Всё же, главный посыл был о неприменимости наследования. Как строить композицию — тоже важный вопрос, но выходит за рамки статьи.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1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2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BB6C6B6" wp14:editId="6DF21273">
            <wp:extent cx="238125" cy="238125"/>
            <wp:effectExtent l="0" t="0" r="9525" b="9525"/>
            <wp:docPr id="14" name="Рисунок 14" descr="https://s.dou.ua/img/avatars/25x25_profile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.dou.ua/img/avatars/25x25_profile-edited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1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87B34AD" wp14:editId="59A0B5A0">
              <wp:extent cx="381000" cy="381000"/>
              <wp:effectExtent l="0" t="0" r="0" b="0"/>
              <wp:docPr id="15" name="Рисунок 15" descr="https://s.dou.ua/img/avatars/40x40_57196.jpg">
                <a:hlinkClick xmlns:a="http://schemas.openxmlformats.org/drawingml/2006/main" r:id="rId5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s.dou.ua/img/avatars/40x40_57196.jpg">
                        <a:hlinkClick r:id="rId5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Aliaksandr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Valialkin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программист</w:t>
      </w:r>
      <w:hyperlink r:id="rId56" w:anchor="96668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08.08.2016 01:05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Вот </w:t>
      </w:r>
      <w:hyperlink r:id="rId57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еще одна статья про вред наследования в ООП</w:t>
        </w:r>
      </w:hyperlink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0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52656DBF" wp14:editId="18301633">
              <wp:extent cx="381000" cy="381000"/>
              <wp:effectExtent l="0" t="0" r="0" b="0"/>
              <wp:docPr id="16" name="Рисунок 16" descr="https://s.dou.ua/img/avatars/40x40_85453.jpg">
                <a:hlinkClick xmlns:a="http://schemas.openxmlformats.org/drawingml/2006/main" r:id="rId6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s://s.dou.ua/img/avatars/40x40_85453.jpg">
                        <a:hlinkClick r:id="rId6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Igor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Lytvynenko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62" w:anchor="96621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06.08.2016 07:56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Ось вам приклад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наслідування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Згадайте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класичний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Composite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системах, де треба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робити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формочки, кнопочки.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Там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зазвичай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Node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Group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Button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Panel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...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наслідуються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один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від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одного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І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ут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обійтися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лише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одними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інтерфейсами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Та ж сама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Node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обійтися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без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стану, скажем, без X та Y.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5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29D746BE" wp14:editId="42C1B819">
              <wp:extent cx="238125" cy="238125"/>
              <wp:effectExtent l="0" t="0" r="9525" b="9525"/>
              <wp:docPr id="17" name="Рисунок 17" descr="https://s.dou.ua/img/avatars/25x25_32_o8McEnA.jp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s://s.dou.ua/img/avatars/25x25_32_o8McEnA.jp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66" w:anchor="966321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06.08.2016 19:22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Дякую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 приклад.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Згода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є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системи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об’єкті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spellEnd"/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утворюють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настільки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чітку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ієрархію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і до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дедублювання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яких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дійсно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можна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застусування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наслідування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Але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вони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радше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виняток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І тут не 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обійтися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лише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одними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інтерфейсами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Ось тут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певен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7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8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9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3AF2A89" wp14:editId="11FF8112">
              <wp:extent cx="381000" cy="381000"/>
              <wp:effectExtent l="0" t="0" r="0" b="0"/>
              <wp:docPr id="18" name="Рисунок 18" descr="https://s.dou.ua/img/avatars/40x40_57196.jpg">
                <a:hlinkClick xmlns:a="http://schemas.openxmlformats.org/drawingml/2006/main" r:id="rId6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s://s.dou.ua/img/avatars/40x40_57196.jpg">
                        <a:hlinkClick r:id="rId6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Aliaksandr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Valialkin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программист</w:t>
      </w:r>
      <w:hyperlink r:id="rId70" w:anchor="96616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23:08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Хорошая статья. Для тех, кто начал понимать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бредовость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наследования, есть отличная замена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go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Там </w:t>
      </w:r>
      <w:hyperlink r:id="rId71" w:anchor="inheritance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есть только композиция</w:t>
        </w:r>
      </w:hyperlink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плюс расширение интерфейсов. Также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go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hyperlink r:id="rId72" w:anchor="implements_interface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не нужно перечислять многочисленные интерфейсы, реализуемые классом</w:t>
        </w:r>
      </w:hyperlink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5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30E808F" wp14:editId="4E66BB46">
              <wp:extent cx="238125" cy="238125"/>
              <wp:effectExtent l="0" t="0" r="9525" b="9525"/>
              <wp:docPr id="19" name="Рисунок 19" descr="https://s.dou.ua/img/avatars/25x25_me21_moUEx5F.jpg">
                <a:hlinkClick xmlns:a="http://schemas.openxmlformats.org/drawingml/2006/main" r:id="rId7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s.dou.ua/img/avatars/25x25_me21_moUEx5F.jpg">
                        <a:hlinkClick r:id="rId7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Sergey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Morenets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evangelist</w:t>
      </w:r>
      <w:hyperlink r:id="rId77" w:anchor="96645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07.08.2016 12:54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А что же делать, если у меня у классов общие поля/методы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?</w:t>
      </w:r>
      <w:proofErr w:type="gramEnd"/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7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7D19DA3" wp14:editId="4F995141">
            <wp:extent cx="238125" cy="238125"/>
            <wp:effectExtent l="0" t="0" r="9525" b="9525"/>
            <wp:docPr id="20" name="Рисунок 20" descr="https://s.dou.ua/img/avatars/25x25_8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.dou.ua/img/avatars/25x25_82427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7CEF8B0" wp14:editId="6A275C1D">
            <wp:extent cx="238125" cy="238125"/>
            <wp:effectExtent l="0" t="0" r="9525" b="9525"/>
            <wp:docPr id="21" name="Рисунок 21" descr="https://s.dou.ua/img/avatars/25x25_me21_moUEx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.dou.ua/img/avatars/25x25_me21_moUEx5F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305BF1F" wp14:editId="0E81C209">
            <wp:extent cx="238125" cy="238125"/>
            <wp:effectExtent l="0" t="0" r="9525" b="9525"/>
            <wp:docPr id="22" name="Рисунок 22" descr="https://s.dou.ua/img/avatars/25x25_57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.dou.ua/img/avatars/25x25_57196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6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2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3695316" wp14:editId="2AA5579F">
              <wp:extent cx="381000" cy="381000"/>
              <wp:effectExtent l="0" t="0" r="0" b="0"/>
              <wp:docPr id="23" name="Рисунок 23" descr="https://s.dou.ua/img/avatars/40x40_3147.jpg">
                <a:hlinkClick xmlns:a="http://schemas.openxmlformats.org/drawingml/2006/main" r:id="rId8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s.dou.ua/img/avatars/40x40_3147.jpg">
                        <a:hlinkClick r:id="rId8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Serhiy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Serbin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84" w:anchor="96594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14:00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Так получилось, что эти вопросы я задал довольно большому количеству людей на собеседованиях. И, как мне кажется, есть определённое непонимание этих базовых концепций, вернее, расхождение между теорией и практикой. Данная статья призвана внести ясность и улучшить мир код.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 перестаньте просто эти бесполезные вопросы задавать на собеседовании.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5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6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F1FF232" wp14:editId="179B3AF6">
              <wp:extent cx="238125" cy="238125"/>
              <wp:effectExtent l="0" t="0" r="9525" b="9525"/>
              <wp:docPr id="24" name="Рисунок 24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88" w:anchor="96594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14:04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Да перестаньте просто эти бесполезные вопросы задавать на собеседовании.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Предложите, пожалуйста, свой вариант вопроса или задачи, позволяющий оценить понимание кандидатом базовых вещей ООП.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8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483BBD4" wp14:editId="4CC967B7">
            <wp:extent cx="238125" cy="238125"/>
            <wp:effectExtent l="0" t="0" r="9525" b="9525"/>
            <wp:docPr id="25" name="Рисунок 25" descr="https://s.dou.ua/img/avatars/25x25_CHU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.dou.ua/img/avatars/25x25_CHU106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59CBE0E" wp14:editId="4934127A">
            <wp:extent cx="238125" cy="238125"/>
            <wp:effectExtent l="0" t="0" r="9525" b="9525"/>
            <wp:docPr id="26" name="Рисунок 26" descr="https://s.dou.ua/img/avatars/25x25_3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.dou.ua/img/avatars/25x25_3147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DB5A1AB" wp14:editId="6C0804AB">
            <wp:extent cx="238125" cy="238125"/>
            <wp:effectExtent l="0" t="0" r="9525" b="9525"/>
            <wp:docPr id="27" name="Рисунок 27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9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3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D48C416" wp14:editId="1B977362">
              <wp:extent cx="381000" cy="381000"/>
              <wp:effectExtent l="0" t="0" r="0" b="0"/>
              <wp:docPr id="28" name="Рисунок 28" descr="https://s.dou.ua/img/avatars/40x40_96b14aac31b3bc04f2455a1a31fc2c44.jpg">
                <a:hlinkClick xmlns:a="http://schemas.openxmlformats.org/drawingml/2006/main" r:id="rId9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s://s.dou.ua/img/avatars/40x40_96b14aac31b3bc04f2455a1a31fc2c44.jpg">
                        <a:hlinkClick r:id="rId9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Vitalii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Rastvorov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Software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Engineer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в </w:t>
      </w:r>
      <w:hyperlink r:id="rId95" w:tgtFrame="_blank" w:history="1">
        <w:r w:rsidRPr="00C76CA9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eastAsia="ru-RU"/>
          </w:rPr>
          <w:t>SPD-Ukraine</w:t>
        </w:r>
      </w:hyperlink>
      <w:hyperlink r:id="rId96" w:anchor="965930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13:37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я ещё только учусь, не судите строго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Композиция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vs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 Наследование в 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Java</w:t>
      </w:r>
      <w:proofErr w:type="spellEnd"/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Luxoft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 —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Tech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Lead</w:t>
      </w:r>
      <w:proofErr w:type="spellEnd"/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7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8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9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55777D87" wp14:editId="64177E54">
              <wp:extent cx="381000" cy="381000"/>
              <wp:effectExtent l="0" t="0" r="0" b="0"/>
              <wp:docPr id="29" name="Рисунок 29" descr="https://s.dou.ua/img/avatars/40x40_MZEyNx2TyPQ.jpg">
                <a:hlinkClick xmlns:a="http://schemas.openxmlformats.org/drawingml/2006/main" r:id="rId9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s://s.dou.ua/img/avatars/40x40_MZEyNx2TyPQ.jpg">
                        <a:hlinkClick r:id="rId9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Ринат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Велиахмедов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C++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Developer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– GlobalLogic</w:t>
      </w:r>
      <w:hyperlink r:id="rId101" w:anchor="965890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12:50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Нам достаточно интерфейса Фигура и класса Прямоугольник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Дать задачу с двумя вариантами ответа.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из который неправильные. Аплодисменты.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2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3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C98C471" wp14:editId="3BB523DA">
              <wp:extent cx="238125" cy="238125"/>
              <wp:effectExtent l="0" t="0" r="9525" b="9525"/>
              <wp:docPr id="30" name="Рисунок 30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05" w:anchor="965897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12:59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Извините, Ринат.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Провокативно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не отрицаю. Но разве на работе и в жизни не бывает таких ситуаций, когда нужно выходить за рамки поставленных условий?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hyperlink r:id="rId106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ru.wikipedia.org/</w:t>
        </w:r>
        <w:proofErr w:type="spellStart"/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wiki</w:t>
        </w:r>
        <w:proofErr w:type="spellEnd"/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Ложная_дилемма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7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08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93FF7A0" wp14:editId="060B988F">
            <wp:extent cx="238125" cy="238125"/>
            <wp:effectExtent l="0" t="0" r="9525" b="9525"/>
            <wp:docPr id="31" name="Рисунок 31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5E85ADA" wp14:editId="3DF219D0">
            <wp:extent cx="238125" cy="238125"/>
            <wp:effectExtent l="0" t="0" r="9525" b="9525"/>
            <wp:docPr id="32" name="Рисунок 32" descr="https://s.dou.ua/img/avatars/25x25_MZEyNx2Ty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.dou.ua/img/avatars/25x25_MZEyNx2TyPQ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2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0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9151696" wp14:editId="091027B3">
              <wp:extent cx="238125" cy="238125"/>
              <wp:effectExtent l="0" t="0" r="9525" b="9525"/>
              <wp:docPr id="33" name="Рисунок 33" descr="https://s.dou.ua/img/avatars/25x25_CHU106.jpg">
                <a:hlinkClick xmlns:a="http://schemas.openxmlformats.org/drawingml/2006/main" r:id="rId1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s://s.dou.ua/img/avatars/25x25_CHU106.jpg">
                        <a:hlinkClick r:id="rId1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Олександр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Шпак</w:t>
        </w:r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Oarsman</w:t>
      </w:r>
      <w:hyperlink r:id="rId111" w:anchor="965945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14:02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 правильна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відпові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яка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2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3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D6CC3CD" wp14:editId="30A0748D">
            <wp:extent cx="238125" cy="238125"/>
            <wp:effectExtent l="0" t="0" r="9525" b="9525"/>
            <wp:docPr id="34" name="Рисунок 34" descr="https://s.dou.ua/img/avatars/25x25_CHU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.dou.ua/img/avatars/25x25_CHU106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6A42057" wp14:editId="31795849">
            <wp:extent cx="238125" cy="238125"/>
            <wp:effectExtent l="0" t="0" r="9525" b="9525"/>
            <wp:docPr id="35" name="Рисунок 35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2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11E7AA5D" wp14:editId="7F7F6808">
              <wp:extent cx="381000" cy="381000"/>
              <wp:effectExtent l="0" t="0" r="0" b="0"/>
              <wp:docPr id="36" name="Рисунок 36" descr="https://s.dou.ua/img/avatars/40x40_acid-house.jpg">
                <a:hlinkClick xmlns:a="http://schemas.openxmlformats.org/drawingml/2006/main" r:id="rId1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s://s.dou.ua/img/avatars/40x40_acid-house.jpg">
                        <a:hlinkClick r:id="rId1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Andrey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Bobrov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116" w:anchor="965704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07:12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 как же принцип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never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repeat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yourself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? ваш код выглядит как сплошной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копипаст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однако, он дает долю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flexibility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но количество кода растет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пропорционально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кстати, репорт не должен сам себя генерировать/печатать — в этом изначальная ошибка вашего подхода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7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8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9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547E3D9" wp14:editId="71FCD8D1">
              <wp:extent cx="238125" cy="238125"/>
              <wp:effectExtent l="0" t="0" r="9525" b="9525"/>
              <wp:docPr id="37" name="Рисунок 37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20" w:anchor="965759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10:30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а как же принцип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never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repeat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yourself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? ваш код выглядит как сплошной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копипаст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, однако, он дает долю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flexibility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, но количество кода растет пропорционально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DRY — это хороший принцип. Но в приведённом примере DRY с помощью наследования не справился с изменившимися требованиями. Поэтому предлагается перейти к композиции и, если необходимо, снова вспомнить о DRY, но уже другими способами.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кстати, репорт не должен сам себя генерировать/печатать — в этом изначальная ошибка вашего подхода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С одной стороны, это просто пример вынесения общего кода в базовый класс, может не самый удачный, но я к нему привык. В комментариях на это указывали, что должен быть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ReportPrinter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 другой — как вам такое мнение </w:t>
      </w:r>
      <w:hyperlink r:id="rId121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www.yegor256.com/.../objects-end-with-er.html</w:t>
        </w:r>
      </w:hyperlink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?</w:t>
      </w:r>
      <w:proofErr w:type="gramEnd"/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2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3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E5FF91C" wp14:editId="12E455B5">
            <wp:extent cx="238125" cy="238125"/>
            <wp:effectExtent l="0" t="0" r="9525" b="9525"/>
            <wp:docPr id="38" name="Рисунок 38" descr="https://s.dou.ua/img/avatars/25x25_59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.dou.ua/img/avatars/25x25_59133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CB8AC83" wp14:editId="33BEFA6D">
            <wp:extent cx="238125" cy="238125"/>
            <wp:effectExtent l="0" t="0" r="9525" b="9525"/>
            <wp:docPr id="39" name="Рисунок 39" descr="https://s.dou.ua/img/avatars/25x25_acid-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.dou.ua/img/avatars/25x25_acid-house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3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6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F8393DD" wp14:editId="25CC88DC">
              <wp:extent cx="381000" cy="381000"/>
              <wp:effectExtent l="0" t="0" r="0" b="0"/>
              <wp:docPr id="40" name="Рисунок 40" descr="https://s.dou.ua/img/avatars/40x40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s://s.dou.ua/img/avatars/40x40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28" w:anchor="96565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00:10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обсуждение задачи, в конце статьи добавлен авторский ответ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FADF863" wp14:editId="101ED24C">
              <wp:extent cx="238125" cy="238125"/>
              <wp:effectExtent l="0" t="0" r="9525" b="9525"/>
              <wp:docPr id="41" name="Рисунок 41" descr="https://s.dou.ua/img/avatars/25x25_6233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s://s.dou.ua/img/avatars/25x25_6233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Bogdan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Shyiak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SE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or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</w:t>
      </w:r>
      <w:hyperlink r:id="rId132" w:anchor="96566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00:30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 конце статьи добавлен авторский ответ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Ответ правильный, но он не 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заданый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вопрос.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отвечает на задачу: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Опишите объектную структуру необходимую для расчета периметра и площади квадрата и прямоугольника.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Как, учитывая эти факты, построить иерархию классов: унаследовать Прямоугольник от Квадрата или Квадрат от Прямоугольника?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Ваш вопрос явно требует «построить иерархию классов», при этом еще и, по факту,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посторить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 выбрать одну из предложенных.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567E8AD" wp14:editId="3E5606D2">
            <wp:extent cx="238125" cy="238125"/>
            <wp:effectExtent l="0" t="0" r="9525" b="9525"/>
            <wp:docPr id="42" name="Рисунок 42" descr="https://s.dou.ua/img/avatars/25x25_6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.dou.ua/img/avatars/25x25_623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5507531" wp14:editId="7AAC968A">
            <wp:extent cx="238125" cy="238125"/>
            <wp:effectExtent l="0" t="0" r="9525" b="9525"/>
            <wp:docPr id="43" name="Рисунок 43" descr="https://s.dou.ua/img/avatars/25x25_56246_EZgrB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.dou.ua/img/avatars/25x25_56246_EZgrBGV.jp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A181FBF" wp14:editId="1A86C6B8">
            <wp:extent cx="238125" cy="238125"/>
            <wp:effectExtent l="0" t="0" r="9525" b="9525"/>
            <wp:docPr id="44" name="Рисунок 44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9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6" w:tgtFrame="_blank" w:history="1">
        <w:r w:rsidRPr="00C76CA9">
          <w:rPr>
            <w:rFonts w:ascii="Arial" w:eastAsia="Times New Roman" w:hAnsi="Arial" w:cs="Arial"/>
            <w:noProof/>
            <w:color w:val="777777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25D111C" wp14:editId="4766151F">
              <wp:extent cx="381000" cy="381000"/>
              <wp:effectExtent l="0" t="0" r="0" b="0"/>
              <wp:docPr id="45" name="Рисунок 45" descr="https://s.dou.ua/img/avatars/40x40_56246_EZgrBGV.jpg">
                <a:hlinkClick xmlns:a="http://schemas.openxmlformats.org/drawingml/2006/main" r:id="rId1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s://s.dou.ua/img/avatars/40x40_56246_EZgrBGV.jpg">
                        <a:hlinkClick r:id="rId1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color w:val="777777"/>
            <w:sz w:val="23"/>
            <w:szCs w:val="23"/>
            <w:u w:val="single"/>
            <w:bdr w:val="none" w:sz="0" w:space="0" w:color="auto" w:frame="1"/>
            <w:lang w:eastAsia="ru-RU"/>
          </w:rPr>
          <w:t>And</w:t>
        </w:r>
        <w:proofErr w:type="spellEnd"/>
        <w:r w:rsidRPr="00C76CA9">
          <w:rPr>
            <w:rFonts w:ascii="Arial" w:eastAsia="Times New Roman" w:hAnsi="Arial" w:cs="Arial"/>
            <w:color w:val="77777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riy</w:t>
        </w:r>
      </w:hyperlink>
      <w:hyperlink r:id="rId138" w:anchor="965640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23:37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Такое чувство, что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люксофт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платит бонусы за статьи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Просто не знаю, что еще может побудить накатывать столь унылые опусы.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3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0913EEDA" wp14:editId="5CBEC5D5">
              <wp:extent cx="238125" cy="238125"/>
              <wp:effectExtent l="0" t="0" r="9525" b="9525"/>
              <wp:docPr id="46" name="Рисунок 46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42" w:anchor="96565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00:00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Может, раз такое чувство, подскажите к кому конкретно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Люксофте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 деньгами обратиться?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Побудили собеседования, я же написал об этом.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4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4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45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290EE76" wp14:editId="2D18F4BE">
              <wp:extent cx="381000" cy="381000"/>
              <wp:effectExtent l="0" t="0" r="0" b="0"/>
              <wp:docPr id="47" name="Рисунок 47" descr="https://s.dou.ua/img/avatars/40x40_IMG_9202.JPG">
                <a:hlinkClick xmlns:a="http://schemas.openxmlformats.org/drawingml/2006/main" r:id="rId14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https://s.dou.ua/img/avatars/40x40_IMG_9202.JPG">
                        <a:hlinkClick r:id="rId14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Anton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Karpenko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I am</w:t>
      </w:r>
      <w:hyperlink r:id="rId147" w:anchor="965614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23:04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Отличный бред...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Посмотри любую библиотеку компонентов/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контролов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убейсибяапстену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© :)</w:t>
      </w:r>
      <w:proofErr w:type="gramEnd"/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4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0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F74CBF5" wp14:editId="6EC16D23">
              <wp:extent cx="238125" cy="238125"/>
              <wp:effectExtent l="0" t="0" r="9525" b="9525"/>
              <wp:docPr id="48" name="Рисунок 48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51" w:anchor="96562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23:21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Давайте, пока я не добежал до стены и ещё жив, уточним: мы про библиотеку на каком языке? Есть ли в нём понятие интерфейсов? Если что, я ещё раз подчеркну, что расширять интерфейсы можно.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 не утверждаю, что наследование категорически неприменимо. Тот же принцип Лисков не отрицает наследование, а лишь позволяет проверить, не ошибаемся ли мы сходу.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52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53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5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C2087F9" wp14:editId="770D2BDA">
              <wp:extent cx="381000" cy="381000"/>
              <wp:effectExtent l="0" t="0" r="0" b="0"/>
              <wp:docPr id="49" name="Рисунок 49" descr="https://s.dou.ua/img/avatars/40x40_Oleg_Kariakin.jpg">
                <a:hlinkClick xmlns:a="http://schemas.openxmlformats.org/drawingml/2006/main" r:id="rId15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s://s.dou.ua/img/avatars/40x40_Oleg_Kariakin.jpg">
                        <a:hlinkClick r:id="rId15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Oleg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Kariakin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Senior Java Developer</w:t>
      </w:r>
      <w:hyperlink r:id="rId156" w:anchor="96560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22:54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Вот авторитетное мнение, эксперта что наследование — </w:t>
      </w:r>
      <w:proofErr w:type="spellStart"/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#вно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И я на 146% согласен. Когда в примерах идет речь о кружочках, фигурках и прочих, оторванных от реальности сущностей, это хорошая концепция.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hyperlink r:id="rId157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youtu.be/G6LJkWwZGuc?t=587</w:t>
        </w:r>
      </w:hyperlink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смотреть с 9:47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5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0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B0D2E27" wp14:editId="33B06935">
              <wp:extent cx="381000" cy="381000"/>
              <wp:effectExtent l="0" t="0" r="0" b="0"/>
              <wp:docPr id="50" name="Рисунок 50" descr="https://s.dou.ua/img/avatars/40x40_6233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s://s.dou.ua/img/avatars/40x40_6233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Bogdan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Shyiak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SE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or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</w:t>
      </w:r>
      <w:hyperlink r:id="rId161" w:anchor="96559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22:24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Также хотелось бы обратить внимание, что код стал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объекто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-ориентированным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header.print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(), а не процедурным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printHeader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(), как раньше.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Эта фраза — квинтэссенция всей статьи: ООП — это когда выражения с точечкой.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: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</w:pP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ReportSection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 xml:space="preserve"> header = </w:t>
      </w:r>
      <w:proofErr w:type="spellStart"/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headers.create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(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WITHOUT_DATE);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Главное, что композиция даёт нам полную гибкость.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Ну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круто, супер гибкость — добавим вытягивание зависимости прямо в методе вывода. Своим опусом вы породили не меньше инвалидов от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программирование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чем университетские сказки про три кита.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Вопрос. Как, учитывая эти факты, построить иерархию классов: унаследовать Прямоугольник от Квадрата или Квадрат от Прямоугольника?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Просто экскурс в историю: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Задача про прямоугольник и квадрат для демонстрации ООП появилась как часть задачи про графический редактор, а не про геометрические фигуры. И демонстрировала в основном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трейдоф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между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производительность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переиспользованием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кода.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P.S. Посыл про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что наследованием классов надо пользоваться очень аккуратно правильный, но это не отменяет всех тех глупостей которые есть в статье.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2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3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B0FCE15" wp14:editId="2861F2EB">
              <wp:extent cx="238125" cy="238125"/>
              <wp:effectExtent l="0" t="0" r="9525" b="9525"/>
              <wp:docPr id="51" name="Рисунок 51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65" w:anchor="965601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22:47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Богдан, я ещё только учусь, не судите строго. Как вы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считатете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будет ли полезно читателям и мне, если вы не только укажете на глупости, но и исправите их?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6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7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D3F6B54" wp14:editId="15055DAB">
            <wp:extent cx="238125" cy="238125"/>
            <wp:effectExtent l="0" t="0" r="9525" b="9525"/>
            <wp:docPr id="52" name="Рисунок 52" descr="https://s.dou.ua/img/avatars/25x25_6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.dou.ua/img/avatars/25x25_623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9E72F08" wp14:editId="05040B72">
            <wp:extent cx="238125" cy="238125"/>
            <wp:effectExtent l="0" t="0" r="9525" b="9525"/>
            <wp:docPr id="53" name="Рисунок 53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737B71C" wp14:editId="7F786477">
            <wp:extent cx="238125" cy="238125"/>
            <wp:effectExtent l="0" t="0" r="9525" b="9525"/>
            <wp:docPr id="54" name="Рисунок 54" descr="https://s.dou.ua/img/avatars/25x25_V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.dou.ua/img/avatars/25x25_Vol.jp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7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69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1C9415B6" wp14:editId="7811A90D">
              <wp:extent cx="238125" cy="238125"/>
              <wp:effectExtent l="0" t="0" r="9525" b="9525"/>
              <wp:docPr id="55" name="Рисунок 55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70" w:anchor="966179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05.08.2016 23:27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Попробую ответить ещё раз.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Эта фраза — квинтэссенция всей статьи: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ООП — это когда выражения с точечкой. :)</w:t>
      </w:r>
      <w:proofErr w:type="gramEnd"/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 не утверждал, что ООП — это когда выражения с точечкой. Вы приписали мне утверждение и высмеяли его. Кажется, это приём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Pugna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Ну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 круто, супер гибкость — добавим вытягивание зависимости прямо в методе вывода.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Целью статьи было показать ограничения применения наследования на примере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Template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Pattern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Как организовать композицию — это следующий вопрос.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Своим опусом вы породили не меньше инвалидов от 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программирование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чем университетские сказки про три кита.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Сильно сомневаюсь, что вы можете подтвердить это утверждение ссылкой на статистику инвалидов. Скорее, это всё же ваше субъективное мнение.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Просто экскурс в 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историю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:З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адача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про прямоугольник и квадрат для демонстрации ООП появилась как часть задачи про графический редактор, а не про геометрические фигуры.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Познавательно. А я по её мотивам хотел напомнить, что отношение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-a реальных объектов не означает наследования.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P.S. Посыл про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то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 что наследованием классов надо пользоваться очень аккуратно правильный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 единственный посыл статьи. Рад, что тут мы сходимся во мнениях и, как я понимаю, дискутируем о том, на каком примере его можно показать нагляднее?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71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72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73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0299E73A" wp14:editId="654857B6">
              <wp:extent cx="381000" cy="381000"/>
              <wp:effectExtent l="0" t="0" r="0" b="0"/>
              <wp:docPr id="56" name="Рисунок 56" descr="https://s.dou.ua/img/avatars/40x40_100x100_111398_SkkaU5q.jpg">
                <a:hlinkClick xmlns:a="http://schemas.openxmlformats.org/drawingml/2006/main" r:id="rId17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s://s.dou.ua/img/avatars/40x40_100x100_111398_SkkaU5q.jpg">
                        <a:hlinkClick r:id="rId17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Anton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Khristiansen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web back end developer</w:t>
      </w:r>
      <w:hyperlink r:id="rId175" w:anchor="965510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18:06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И еще, по поводу вынесения какого — то основного функционала в базовый класс. Такой вопрос, и я буду благодарен если вы меня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поправите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\ дополните.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Есть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цсв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файлы, содержащие инфу про товар в БД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теги, описание,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тайтл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цену, и т д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.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Есть ряд файлов, отличающийся структурой, и задачами — один содержит всю инфу, для большинства товаров и ведется уже лет 7 и весит гигабайт 2, второй заведен для прописывания описания в товарах, что недавно появились, третий имеет лишь часть полей первого документа и имеет доп. фильтрацию инфы.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Соответственно, разумно под каждый файл запилить по одному классу. Сразу отметим, что один метод у них будет общий — принять ссылку на файл, прочитать его, проверяя, были ли изменены строки по сравнению с пред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тением, нет ли строк дублей по отношению к одному и тому же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айтему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бд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и по окончанию процесса, снести файл. Чем плохо вынести этот метод в отдельный класс,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котгорый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будут наследовать остальные, с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учетом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он будет для всех классов один и то же — читать, фильтровать файл, передавая дату в другой метод? Да, проверка на изменение строк может быть разной ( хотя думаю тут будет целесообразно брать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хеш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строки и хранить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бд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вместе с типом файла), и перегружаться в наследниках.. Буду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рад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если вы предложите лучший вариант ( все выдумал из головы, не думайте что спрашиваю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для рабочей задачи :) )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76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77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78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73B9C4C8" wp14:editId="38BF32DB">
              <wp:extent cx="238125" cy="238125"/>
              <wp:effectExtent l="0" t="0" r="9525" b="9525"/>
              <wp:docPr id="57" name="Рисунок 57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79" w:anchor="965591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22:19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Антон, не воспринимайте,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пожалуйста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 личный выпад, но вся эта статья призвана бороться с позицией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«Я, конечно, знаю, что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джунам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запрещают наследование. И на ДОУ вот недавно опять писали. Но, во-первых, я далеко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джун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а, во-вторых, у этих классов есть общий код. Надо вынести его в базовый класс!!!»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Не надо. Лучше сделать отдельный класс, который может обрабатывать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SV — читать, фильтровать и т.д. В итоге возвращать данные. И использовать (а не наследовать), создавая экземпляр этого класса в других. Первый выигрыш от такого подхода — его можно замокать для тестов.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80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81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A718975" wp14:editId="10B31789">
            <wp:extent cx="238125" cy="238125"/>
            <wp:effectExtent l="0" t="0" r="9525" b="9525"/>
            <wp:docPr id="58" name="Рисунок 58" descr="https://s.dou.ua/img/avatars/25x25_100x100_111398_SkkaU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.dou.ua/img/avatars/25x25_100x100_111398_SkkaU5q.jp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19AA7EE" wp14:editId="65292209">
            <wp:extent cx="238125" cy="238125"/>
            <wp:effectExtent l="0" t="0" r="9525" b="9525"/>
            <wp:docPr id="59" name="Рисунок 59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hyperlink r:id="rId18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Ще</w:t>
        </w:r>
        <w:proofErr w:type="spell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2 </w:t>
        </w:r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коментарі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84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37DA52AF" wp14:editId="4DA2DC37">
              <wp:extent cx="381000" cy="381000"/>
              <wp:effectExtent l="0" t="0" r="0" b="0"/>
              <wp:docPr id="60" name="Рисунок 60" descr="https://s.dou.ua/img/avatars/40x40_100x100_111398_SkkaU5q.jpg">
                <a:hlinkClick xmlns:a="http://schemas.openxmlformats.org/drawingml/2006/main" r:id="rId17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s://s.dou.ua/img/avatars/40x40_100x100_111398_SkkaU5q.jpg">
                        <a:hlinkClick r:id="rId17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Anton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Khristiansen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web back end developer</w:t>
      </w:r>
      <w:hyperlink r:id="rId185" w:anchor="96550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17:56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Спасибо за статью, на фоне соседних домашних посиделок на кухне — как глоток свежего воздуха. По поводу вашего первого примера, согласно которому так делать не нужно, и почему большинство кандидатов решают эту задачу именно таким способом — потому что перед ними поставлена конкретная задача, которую нужно решить. И в данном контексте, предложенный вариант полностью решает поставленную задачу. Использование более гибкого подхода, а именно композиции,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имхо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будет предложено, когда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а). Вы явно укажете в задаче, что архитектура этого модуля будет дополняться \ изменяться весьма извилистыми путями, так как заказчик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str_replace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(’м’, ’ч’, ’чудак’) - хотя это сплошь и рядом, и при планировании это надо учесть.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 xml:space="preserve">б).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Тот, кому задали задачу при собеседовании, сам, исходя из своего опыта, схватится, и предложит композицию наследованию, хотя это должен быть человек либо который постоянно работал в коллективе, у которого SOLID и чистота \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крепкость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архитектуры на первом месте, либо же это серьезный сеньор, с действительно солидным опытом, который не сидел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легаси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проектах.</w:t>
      </w:r>
      <w:proofErr w:type="gramEnd"/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 так — если в рамках собеса и тем более в рамках работы, если задача поставлена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Каждый отчёт состоит из трёх частей — заголовка (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), собственно тела отчёта (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body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) и колонтитула (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). Формируют их некие методы. </w:t>
      </w:r>
      <w:r w:rsidRPr="00C76CA9">
        <w:rPr>
          <w:rFonts w:ascii="Arial" w:eastAsia="Times New Roman" w:hAnsi="Arial" w:cs="Arial"/>
          <w:b/>
          <w:bCs/>
          <w:color w:val="777777"/>
          <w:sz w:val="23"/>
          <w:szCs w:val="23"/>
          <w:bdr w:val="none" w:sz="0" w:space="0" w:color="auto" w:frame="1"/>
          <w:lang w:eastAsia="ru-RU"/>
        </w:rPr>
        <w:t xml:space="preserve">Формирование </w:t>
      </w:r>
      <w:proofErr w:type="spellStart"/>
      <w:r w:rsidRPr="00C76CA9">
        <w:rPr>
          <w:rFonts w:ascii="Arial" w:eastAsia="Times New Roman" w:hAnsi="Arial" w:cs="Arial"/>
          <w:b/>
          <w:bCs/>
          <w:color w:val="777777"/>
          <w:sz w:val="23"/>
          <w:szCs w:val="23"/>
          <w:bdr w:val="none" w:sz="0" w:space="0" w:color="auto" w:frame="1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b/>
          <w:bCs/>
          <w:color w:val="777777"/>
          <w:sz w:val="23"/>
          <w:szCs w:val="23"/>
          <w:bdr w:val="none" w:sz="0" w:space="0" w:color="auto" w:frame="1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b/>
          <w:bCs/>
          <w:color w:val="777777"/>
          <w:sz w:val="23"/>
          <w:szCs w:val="23"/>
          <w:bdr w:val="none" w:sz="0" w:space="0" w:color="auto" w:frame="1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b/>
          <w:bCs/>
          <w:color w:val="777777"/>
          <w:sz w:val="23"/>
          <w:szCs w:val="23"/>
          <w:bdr w:val="none" w:sz="0" w:space="0" w:color="auto" w:frame="1"/>
          <w:lang w:eastAsia="ru-RU"/>
        </w:rPr>
        <w:t xml:space="preserve"> для всех отчётов одинаково и меняться не будет</w:t>
      </w: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то поверьте, в рамках поставленных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дедлайнов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70% сделают как в первом варианте, а второй сделают,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отрефакторив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первый, когда придет соотв. задача, это требующая, хотя это и нарушает принцип расширения, а не изменения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:)</w:t>
      </w:r>
      <w:proofErr w:type="gramEnd"/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ПЫ СЫ :) Пишите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ще, подобные статьи весьма интересны и полезны!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86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87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88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37CDAA43" wp14:editId="68098D60">
              <wp:extent cx="238125" cy="238125"/>
              <wp:effectExtent l="0" t="0" r="9525" b="9525"/>
              <wp:docPr id="61" name="Рисунок 61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189" w:anchor="965590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22:08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Спасибо, такой комментарий мотивирует писать ещё.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Касательно собеседования: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а). Заказчик платит деньги и может менять требования. Это, считаю, нормально. Явно делать акцент — дать подсказку.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б). Вот кандидатов, которые «спохватятся и предложат композицию» я и стараюсь брать. И,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хотелось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чтобы разницу между наследованием и композицией понимали не только серьёзные сеньоры, а, извините, все.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90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91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2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480ABBD6" wp14:editId="5ED4CFA4">
              <wp:extent cx="238125" cy="238125"/>
              <wp:effectExtent l="0" t="0" r="9525" b="9525"/>
              <wp:docPr id="62" name="Рисунок 62" descr="https://s.dou.ua/img/avatars/25x25_6233.pn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https://s.dou.ua/img/avatars/25x25_6233.pn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Bogdan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Shyiak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SE or Dev</w:t>
      </w:r>
      <w:hyperlink r:id="rId193" w:anchor="965596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22:27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ПЫ СЫ :) Пишите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Е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ще, подобные статьи весьма интересны и полезны!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Интересны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может быть, явно не хуже чем очередной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высер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ХРов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или ЗП.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Но вот явно не полезны: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— люди, которые имеют представление про ООП, скорее посмеются или разозлятся очередному бреду;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— а вот людей без опыта и знаний, такая статья только подтолкнет к «инвалидности» (не хуже большинства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универских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программ по ООП)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4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5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6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9C8DA3E" wp14:editId="296977DB">
              <wp:extent cx="381000" cy="381000"/>
              <wp:effectExtent l="0" t="0" r="0" b="0"/>
              <wp:docPr id="63" name="Рисунок 63" descr="https://s.dou.ua/img/avatars/40x40_88712.jpg">
                <a:hlinkClick xmlns:a="http://schemas.openxmlformats.org/drawingml/2006/main" r:id="rId19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s://s.dou.ua/img/avatars/40x40_88712.jpg">
                        <a:hlinkClick r:id="rId19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Victoria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Globa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Software Architect</w:t>
      </w:r>
      <w:hyperlink r:id="rId198" w:anchor="965421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16:33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унаследовать Прямоугольник от Квадрата или Квадрат от Прямоугольника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Это задача вообще не на наследование, и не на ООП. Это пример, демонстрирующий, что близость ООП к реальному миру — условна, и оно не призвано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зеркалить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коде реальный мир, а призвано описывать взаимосвязи между абстракциями конкретной программной системы, для удобства и эффективности этой самой системы. Текстовка к этой задаче идет типа: вот 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смотрите, в реальной жизни квадрат «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a» прямоугольник, а в программе такая реализация будет избыточной.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Дополнительно не могу не отметить, что показывать различие композиции и наследования примером про машинки-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пулеметики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это днище какое-то. Вы читали вообще, как сама Лисков демонстрировала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Liskov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Substitution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Principle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какими словами он сформулирован? Это о программировании, а не о машинках. Кого от чего мы там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отнаследуем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отнаследуем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ли, зависит только от того, какие именно аспекты пулемета и машины нам нужны в нашей программе. Может никакие, а только строка с названием модели. Вот потом дети начитаются таких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примеров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бред на собеседованиях несут, и написать что-то простейшее неспособны.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9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86636DD" wp14:editId="3453A3E9">
              <wp:extent cx="238125" cy="238125"/>
              <wp:effectExtent l="0" t="0" r="9525" b="9525"/>
              <wp:docPr id="64" name="Рисунок 64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02" w:anchor="965454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16:52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Конечно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там не нужно наследование! Элементарный подвох на усвоение материала.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Я, собственно, два раза и пытался сказать, что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-a ни разу не означает наследование.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С ним, на мой взгляд, не только у детей проблема. Повторяюсь, я затрудняюсь привести пример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правильного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Может вы?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363A7E3" wp14:editId="712C5959">
            <wp:extent cx="238125" cy="238125"/>
            <wp:effectExtent l="0" t="0" r="9525" b="9525"/>
            <wp:docPr id="65" name="Рисунок 65" descr="https://s.dou.ua/img/avatars/25x25_8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.dou.ua/img/avatars/25x25_88712.jpg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D6C99C7" wp14:editId="5A543717">
            <wp:extent cx="238125" cy="238125"/>
            <wp:effectExtent l="0" t="0" r="9525" b="9525"/>
            <wp:docPr id="66" name="Рисунок 66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7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6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F945D37" wp14:editId="79C9162A">
              <wp:extent cx="381000" cy="381000"/>
              <wp:effectExtent l="0" t="0" r="0" b="0"/>
              <wp:docPr id="67" name="Рисунок 67" descr="https://s.dou.ua/img/avatars/40x40_82427.jpg">
                <a:hlinkClick xmlns:a="http://schemas.openxmlformats.org/drawingml/2006/main" r:id="rId20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s://s.dou.ua/img/avatars/40x40_82427.jpg">
                        <a:hlinkClick r:id="rId20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Сергей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Кухарев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Team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Lead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в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instrText xml:space="preserve"> HYPERLINK "http://jobs.dou.ua/companies/carmudi-gmbh/" \t "_blank" </w:instrTex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1876AC"/>
          <w:sz w:val="20"/>
          <w:szCs w:val="20"/>
          <w:u w:val="single"/>
          <w:bdr w:val="none" w:sz="0" w:space="0" w:color="auto" w:frame="1"/>
          <w:lang w:eastAsia="ru-RU"/>
        </w:rPr>
        <w:t>Carmudi</w:t>
      </w:r>
      <w:proofErr w:type="spellEnd"/>
      <w:r w:rsidRPr="00C76CA9">
        <w:rPr>
          <w:rFonts w:ascii="Arial" w:eastAsia="Times New Roman" w:hAnsi="Arial" w:cs="Arial"/>
          <w:color w:val="1876AC"/>
          <w:sz w:val="20"/>
          <w:szCs w:val="20"/>
          <w:u w:val="single"/>
          <w:bdr w:val="none" w:sz="0" w:space="0" w:color="auto" w:frame="1"/>
          <w:lang w:eastAsia="ru-RU"/>
        </w:rPr>
        <w:t xml:space="preserve"> GmbH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fldChar w:fldCharType="end"/>
      </w:r>
      <w:hyperlink r:id="rId208" w:anchor="965417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16:30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Увы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тянет на хорошую статью.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— Имя класса крайне неудачное. Это скорее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ReportPrinter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— Композиция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превыше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наследование. Я лично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считаю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джунам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вообще надо запрещать наследовать, пока не научатся правильно составлять объекты. Поэтому с утверждением что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С композицией всё просто.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крайне не согласен, это то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место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которое большинство девелоперов понимают очень плохо, а зря. Вообще в конце статьи правильные выводы сделаны, но как-то сумбурно и недостаточно акцентов на правильных вещах.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— 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если общая функциональность выносится в родительский класс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общая функциональность в 95 случаев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должа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выноситься в отдельный тип, т.к.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скорее всего нарушение SOLID в том или ином виде. Опять же — наследование хуже композиции почти во всех случаях, за исключением «шаблонных».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— Насчет квадратов-прямоугольников — оба типа будут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implements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Figure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Никакого наследования. Тот факт, что у них есть занимательные геометрические сходства не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означает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квадрат может замещаться только прямоугольником, скорее любая геометрическая фигура может замещаться другой. Когда думаете о наследование, думайте в первую очередь о полиморфизме. Худшее что может сделать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разработичк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ввести иерархию классов только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ради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устранение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дублирования кода.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— На кой черт в геометрических фигурах, которые типичные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ValueObject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сеттеры?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Вообщем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правильные выводы в статье не видно за слегка сумбурным текстом. У меня в целом те же проблемы с изложением мыслей, поэтому и пишу Вам.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0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05751715" wp14:editId="78033B72">
              <wp:extent cx="238125" cy="238125"/>
              <wp:effectExtent l="0" t="0" r="9525" b="9525"/>
              <wp:docPr id="68" name="Рисунок 68" descr="https://s.dou.ua/img/avatars/25x25_32_o8McEnA.jpg">
                <a:hlinkClick xmlns:a="http://schemas.openxmlformats.org/drawingml/2006/main" r:id="rId3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https://s.dou.ua/img/avatars/25x25_32_o8McEnA.jpg">
                        <a:hlinkClick r:id="rId3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12" w:anchor="965448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16:47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коментарий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Это моя первая статья,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стараюсь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 могу.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Я тоже считаю, что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джунам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нужно запретить наследование и именно это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излагаю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 умею.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 xml:space="preserve">Про квадрат и сеттеры — естественно. И достаточно одного типа. Уже два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коментария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 правильным ответом,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боюсь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интрига раскрыта.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Пример правильного наследования сможете подсказать?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3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4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BC7FB16" wp14:editId="51F84997">
            <wp:extent cx="238125" cy="238125"/>
            <wp:effectExtent l="0" t="0" r="9525" b="9525"/>
            <wp:docPr id="69" name="Рисунок 69" descr="https://s.dou.ua/img/avatars/25x25_8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.dou.ua/img/avatars/25x25_82427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1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5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5F195D83" wp14:editId="6B254D58">
              <wp:extent cx="238125" cy="238125"/>
              <wp:effectExtent l="0" t="0" r="9525" b="9525"/>
              <wp:docPr id="70" name="Рисунок 70" descr="https://s.dou.ua/img/avatars/25x25_151906.jpg">
                <a:hlinkClick xmlns:a="http://schemas.openxmlformats.org/drawingml/2006/main" r:id="rId2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s://s.dou.ua/img/avatars/25x25_151906.jpg">
                        <a:hlinkClick r:id="rId2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Andrii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Popov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217" w:anchor="965517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18:16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Худшее что может сделать разработчик — ввести иерархию классов только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ради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устранение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дублирования кода.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А для чего правильно вводить иерархию объектов? Если можно поподробнее. Спасибо.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8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19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C7C40BC" wp14:editId="25CC6130">
            <wp:extent cx="238125" cy="238125"/>
            <wp:effectExtent l="0" t="0" r="9525" b="9525"/>
            <wp:docPr id="71" name="Рисунок 71" descr="https://s.dou.ua/img/avatars/25x25_8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.dou.ua/img/avatars/25x25_82427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CB92FB4" wp14:editId="5767C7E2">
            <wp:extent cx="238125" cy="238125"/>
            <wp:effectExtent l="0" t="0" r="9525" b="9525"/>
            <wp:docPr id="72" name="Рисунок 72" descr="https://s.dou.ua/img/avatars/25x25_15032270_207028116404678_78129415922739169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.dou.ua/img/avatars/25x25_15032270_207028116404678_7812941592273916947_n.jpg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hyperlink r:id="rId221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Ще</w:t>
        </w:r>
        <w:proofErr w:type="spell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2 </w:t>
        </w:r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коментарі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22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3015A7B" wp14:editId="05F8F0A3">
              <wp:extent cx="238125" cy="238125"/>
              <wp:effectExtent l="0" t="0" r="9525" b="9525"/>
              <wp:docPr id="73" name="Рисунок 73" descr="https://s.dou.ua/img/avatars/25x25_15032270_207028116404678_7812941592273916947_n.jpg">
                <a:hlinkClick xmlns:a="http://schemas.openxmlformats.org/drawingml/2006/main" r:id="rId2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https://s.dou.ua/img/avatars/25x25_15032270_207028116404678_7812941592273916947_n.jpg">
                        <a:hlinkClick r:id="rId2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Evgeniy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Khyst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Solution Architect</w:t>
      </w:r>
      <w:hyperlink r:id="rId223" w:anchor="965599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val="en-US" w:eastAsia="ru-RU"/>
          </w:rPr>
          <w:t>04.08.2016 22:36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Я лично </w:t>
      </w:r>
      <w:proofErr w:type="gram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считаю</w:t>
      </w:r>
      <w:proofErr w:type="gram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что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джунам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 вообще надо запрещать наследовать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 когда разрешать наследование? Что будет признаком, что разработчику можно разрешить использовать наследование? На какие вопросы и что должны ответить разработчики, чтобы им разрешили использовать наследование?</w:t>
      </w:r>
    </w:p>
    <w:p w:rsidR="00C76CA9" w:rsidRPr="00C76CA9" w:rsidRDefault="00C76CA9" w:rsidP="00C76CA9">
      <w:pPr>
        <w:spacing w:after="0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 xml:space="preserve">На кой черт в геометрических фигурах, которые типичные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ValueObject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, сеттеры?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Этот пример фигурировал еще в статье про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instrText xml:space="preserve"> HYPERLINK "http://docs.google.com/a/cleancoder.com/viewer?a=v&amp;pid=explorer&amp;chrome=true&amp;srcid=0BwhCYaYDn8EgNzAzZjA5ZmItNjU3NS00MzQ5LTkwYjMtMDJhNDU5ZTM0MTlh&amp;hl=en" \t "_blank" </w:instrTex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The</w:t>
      </w:r>
      <w:proofErr w:type="spellEnd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Liskov</w:t>
      </w:r>
      <w:proofErr w:type="spellEnd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Substitution</w:t>
      </w:r>
      <w:proofErr w:type="spellEnd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Principle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end"/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за автором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instrText xml:space="preserve"> HYPERLINK "http://butunclebob.com/ArticleS.UncleBob.PrinciplesOfOod" \t "_blank" </w:instrTex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Robert</w:t>
      </w:r>
      <w:proofErr w:type="spellEnd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 xml:space="preserve"> C. </w:t>
      </w:r>
      <w:proofErr w:type="spellStart"/>
      <w:r w:rsidRPr="00C76CA9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eastAsia="ru-RU"/>
        </w:rPr>
        <w:t>Martin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end"/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который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описал SOLID принципы в начале 2000-х.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Также в книге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Domain-Driven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Design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: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Tackling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Complexity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the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Heart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of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Software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автор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Eric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Evans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пишет, что часто удобно иметь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immutable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Value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Objects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но я нигде не нашел утверждения, что неизменяемость — обязательное условия для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Value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Object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Статья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Value Object 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hyperlink r:id="rId224" w:tgtFrame="_blank" w:history="1">
        <w:r w:rsidRPr="00C76CA9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val="en-US" w:eastAsia="ru-RU"/>
          </w:rPr>
          <w:t>Wikipedia</w:t>
        </w:r>
      </w:hyperlink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говорит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тоже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самое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:</w:t>
      </w:r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</w:pPr>
      <w:r w:rsidRPr="00C76CA9">
        <w:rPr>
          <w:rFonts w:ascii="Arial" w:eastAsia="Times New Roman" w:hAnsi="Arial" w:cs="Arial"/>
          <w:i/>
          <w:iCs/>
          <w:color w:val="777777"/>
          <w:sz w:val="23"/>
          <w:szCs w:val="23"/>
          <w:bdr w:val="none" w:sz="0" w:space="0" w:color="auto" w:frame="1"/>
          <w:lang w:val="en-US" w:eastAsia="ru-RU"/>
        </w:rPr>
        <w:t>It is also useful for value objects to be immutable</w:t>
      </w:r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 xml:space="preserve">, as client code cannot put the value object in an invalid state or introduce buggy 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behaviour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 xml:space="preserve"> after instantiation.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Но не вижу причин, почему в отдельных случаях объект-значение не может быть изменяемым.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25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26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9AD36A6" wp14:editId="15165DFE">
            <wp:extent cx="238125" cy="238125"/>
            <wp:effectExtent l="0" t="0" r="9525" b="9525"/>
            <wp:docPr id="74" name="Рисунок 74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1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2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9825665" wp14:editId="18394C24">
              <wp:extent cx="381000" cy="381000"/>
              <wp:effectExtent l="0" t="0" r="0" b="0"/>
              <wp:docPr id="75" name="Рисунок 75" descr="https://s.dou.ua/img/avatars/40x40_CHU106.jpg">
                <a:hlinkClick xmlns:a="http://schemas.openxmlformats.org/drawingml/2006/main" r:id="rId2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s://s.dou.ua/img/avatars/40x40_CHU106.jpg">
                        <a:hlinkClick r:id="rId2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Олександр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Шпак</w:t>
        </w:r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Oarsman</w:t>
      </w:r>
      <w:hyperlink r:id="rId229" w:anchor="96536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15:46</w:t>
        </w:r>
      </w:hyperlink>
    </w:p>
    <w:p w:rsidR="00C76CA9" w:rsidRPr="00C76CA9" w:rsidRDefault="00C76CA9" w:rsidP="00C76CA9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Каждый отчёт состоит из трёх частей — заголовка (</w:t>
      </w:r>
      <w:proofErr w:type="spellStart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)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Далі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можна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читати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Скільки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можна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орієнтуватися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візуальщину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?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Звіт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візуально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складається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чого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завгодно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Правильно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розділити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функціональність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дві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Перша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частина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отримує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фільтр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повертає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xml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json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форматі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вже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перетворює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якийсь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контент (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темплейтування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). Тому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базовий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абстрактний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звіта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буде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складатися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лише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із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одного метода (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можна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й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конструктор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засунути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)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повернути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дані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по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фільтру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Все,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ніяких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футерів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хедері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proofErr w:type="spellEnd"/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іншого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Декомпозицію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треба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вчитися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робити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спадкування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основа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сталої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системи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0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1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2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DACA3D3" wp14:editId="7315AF7D">
              <wp:extent cx="238125" cy="238125"/>
              <wp:effectExtent l="0" t="0" r="9525" b="9525"/>
              <wp:docPr id="76" name="Рисунок 76" descr="https://s.dou.ua/img/avatars/25x25_32_o8McEnA.jpg">
                <a:hlinkClick xmlns:a="http://schemas.openxmlformats.org/drawingml/2006/main" r:id="rId15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s://s.dou.ua/img/avatars/25x25_32_o8McEnA.jpg">
                        <a:hlinkClick r:id="rId15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33" w:anchor="96537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15:56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 нас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візуальний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ентерпрайз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:-) Я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вже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звик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цього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прикладу на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співбесідах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але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він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про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темплейти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Хай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буде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замість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звіта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будинок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-a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дах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-a — фундамент.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Стаття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зміниться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Декомпозицію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треба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вчитися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робити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спадкування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я і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намагаюсь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донести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4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5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8DF74BD" wp14:editId="5F8E72AA">
            <wp:extent cx="238125" cy="238125"/>
            <wp:effectExtent l="0" t="0" r="9525" b="9525"/>
            <wp:docPr id="77" name="Рисунок 77" descr="https://s.dou.ua/img/avatars/25x25_CHU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.dou.ua/img/avatars/25x25_CHU106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6D1D532" wp14:editId="6AECDF84">
            <wp:extent cx="238125" cy="238125"/>
            <wp:effectExtent l="0" t="0" r="9525" b="9525"/>
            <wp:docPr id="78" name="Рисунок 78" descr="https://s.dou.ua/img/avatars/25x25_49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.dou.ua/img/avatars/25x25_49801.png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C47AAA4" wp14:editId="046A0769">
            <wp:extent cx="238125" cy="238125"/>
            <wp:effectExtent l="0" t="0" r="9525" b="9525"/>
            <wp:docPr id="79" name="Рисунок 79" descr="https://s.dou.ua/img/avatars/25x25_4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.dou.ua/img/avatars/25x25_42625.png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9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38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329E546" wp14:editId="194D747E">
              <wp:extent cx="381000" cy="381000"/>
              <wp:effectExtent l="0" t="0" r="0" b="0"/>
              <wp:docPr id="80" name="Рисунок 80" descr="https://s.dou.ua/img/avatars/40x40_151906.jpg">
                <a:hlinkClick xmlns:a="http://schemas.openxmlformats.org/drawingml/2006/main" r:id="rId23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0" descr="https://s.dou.ua/img/avatars/40x40_151906.jpg">
                        <a:hlinkClick r:id="rId2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Andrii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Popov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hyperlink r:id="rId240" w:anchor="96528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14:52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Расскажите, как выбранный Вами подход разрулит ситуацию, когда в документе (вдруг внезапно) появились другие составные части, например логотип, печать, поля с отметками и прочее. Или, далее, появляются документы без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или без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или без и того и того. А потом появляются документы с любым из 100+ составных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частей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эти составные части могут бесконечно добавляться. И всё это нужно 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продумать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чтобы ни в коем случае не противоречить принципам SOLID.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1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2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3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34A6C996" wp14:editId="7D903E34">
              <wp:extent cx="238125" cy="238125"/>
              <wp:effectExtent l="0" t="0" r="9525" b="9525"/>
              <wp:docPr id="81" name="Рисунок 81" descr="https://s.dou.ua/img/avatars/25x25_32_o8McEnA.jpg">
                <a:hlinkClick xmlns:a="http://schemas.openxmlformats.org/drawingml/2006/main" r:id="rId15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1" descr="https://s.dou.ua/img/avatars/25x25_32_o8McEnA.jpg">
                        <a:hlinkClick r:id="rId15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44" w:anchor="965289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15:00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 я вроде об этом и написал. Композиция. Новый отчёт (или модификация старого) никак не связан с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предыдущими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Если существующие части (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header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footer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т.д.) подходят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инжектим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используем их, если нет — дописываем нужные. Вы статью до конца прочитали?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5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6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0" w:line="39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9C47892" wp14:editId="515230A3">
            <wp:extent cx="238125" cy="238125"/>
            <wp:effectExtent l="0" t="0" r="9525" b="9525"/>
            <wp:docPr id="82" name="Рисунок 82" descr="https://s.dou.ua/img/avatars/25x25_CHU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.dou.ua/img/avatars/25x25_CHU106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920AE83" wp14:editId="55D3B480">
            <wp:extent cx="238125" cy="238125"/>
            <wp:effectExtent l="0" t="0" r="9525" b="9525"/>
            <wp:docPr id="83" name="Рисунок 83" descr="https://s.dou.ua/img/avatars/25x25_8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.dou.ua/img/avatars/25x25_88712.jpg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5C07555" wp14:editId="336207C2">
            <wp:extent cx="238125" cy="238125"/>
            <wp:effectExtent l="0" t="0" r="9525" b="9525"/>
            <wp:docPr id="84" name="Рисунок 84" descr="https://s.dou.ua/img/avatars/25x25_32_o8Mc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.dou.ua/img/avatars/25x25_32_o8McE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"https://dou.ua/lenta/articles/composition-vs-inheritance-in-java/" </w:instrText>
      </w: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Ще</w:t>
      </w:r>
      <w:proofErr w:type="spellEnd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 xml:space="preserve"> 7 </w:t>
      </w:r>
      <w:proofErr w:type="spellStart"/>
      <w:r w:rsidRPr="00C76CA9">
        <w:rPr>
          <w:rFonts w:ascii="Arial" w:eastAsia="Times New Roman" w:hAnsi="Arial" w:cs="Arial"/>
          <w:color w:val="606983"/>
          <w:sz w:val="20"/>
          <w:szCs w:val="20"/>
          <w:u w:val="single"/>
          <w:bdr w:val="none" w:sz="0" w:space="0" w:color="auto" w:frame="1"/>
          <w:lang w:eastAsia="ru-RU"/>
        </w:rPr>
        <w:t>коментарів</w:t>
      </w:r>
      <w:proofErr w:type="spellEnd"/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30DE9A2" wp14:editId="67C8B701">
              <wp:extent cx="238125" cy="238125"/>
              <wp:effectExtent l="0" t="0" r="9525" b="9525"/>
              <wp:docPr id="85" name="Рисунок 85" descr="https://s.dou.ua/img/avatars/25x25_MZEyNx2TyPQ.jpg">
                <a:hlinkClick xmlns:a="http://schemas.openxmlformats.org/drawingml/2006/main" r:id="rId24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5" descr="https://s.dou.ua/img/avatars/25x25_MZEyNx2TyPQ.jpg">
                        <a:hlinkClick r:id="rId24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Ринат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Велиахмедов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C++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Developer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– GlobalLogic</w:t>
      </w:r>
      <w:hyperlink r:id="rId248" w:anchor="965293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15:03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Думаю, такой подход как раз разрулит нормально. Сделать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composite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 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одим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абстрактным методом — </w:t>
      </w:r>
      <w:proofErr w:type="spell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напечать</w:t>
      </w:r>
      <w:proofErr w:type="spell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себя. Ну а его наследники пусть уже печатают что хотят, в том числе и другие вложенные элементы.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49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0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1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446BBC48" wp14:editId="7422E820">
              <wp:extent cx="381000" cy="381000"/>
              <wp:effectExtent l="0" t="0" r="0" b="0"/>
              <wp:docPr id="86" name="Рисунок 86" descr="https://s.dou.ua/img/avatars/40x40_50860.png">
                <a:hlinkClick xmlns:a="http://schemas.openxmlformats.org/drawingml/2006/main" r:id="rId25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6" descr="https://s.dou.ua/img/avatars/40x40_50860.png">
                        <a:hlinkClick r:id="rId25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Alexander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Zvonov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Lead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в </w:t>
      </w:r>
      <w:hyperlink r:id="rId253" w:tgtFrame="_blank" w:history="1">
        <w:r w:rsidRPr="00C76CA9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eastAsia="ru-RU"/>
          </w:rPr>
          <w:t>Luxoft</w:t>
        </w:r>
      </w:hyperlink>
      <w:hyperlink r:id="rId254" w:anchor="965212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13:46</w:t>
        </w:r>
      </w:hyperlink>
    </w:p>
    <w:p w:rsidR="00C76CA9" w:rsidRPr="00C76CA9" w:rsidRDefault="00C76CA9" w:rsidP="00C76CA9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 вас там бага в предпоследнем куске кода. Печатается двухголовый репорт. Заказчик шоке, но </w:t>
      </w:r>
      <w:proofErr w:type="gramStart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сказал</w:t>
      </w:r>
      <w:proofErr w:type="gramEnd"/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 оригинальность оценил.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5" w:history="1">
        <w:proofErr w:type="spell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Відповісти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6" w:history="1">
        <w:proofErr w:type="spellStart"/>
        <w:proofErr w:type="gramStart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П</w:t>
        </w:r>
        <w:proofErr w:type="gramEnd"/>
        <w:r w:rsidRPr="00C76CA9">
          <w:rPr>
            <w:rFonts w:ascii="Arial" w:eastAsia="Times New Roman" w:hAnsi="Arial" w:cs="Arial"/>
            <w:color w:val="606983"/>
            <w:sz w:val="20"/>
            <w:szCs w:val="20"/>
            <w:u w:val="single"/>
            <w:bdr w:val="none" w:sz="0" w:space="0" w:color="auto" w:frame="1"/>
            <w:lang w:eastAsia="ru-RU"/>
          </w:rPr>
          <w:t>ідтримати</w:t>
        </w:r>
        <w:proofErr w:type="spellEnd"/>
      </w:hyperlink>
    </w:p>
    <w:p w:rsidR="00C76CA9" w:rsidRPr="00C76CA9" w:rsidRDefault="00C76CA9" w:rsidP="00C76CA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C76CA9" w:rsidRPr="00C76CA9" w:rsidRDefault="00C76CA9" w:rsidP="00C76CA9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257" w:tgtFrame="_blank" w:history="1">
        <w:r w:rsidRPr="00C76CA9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5820FF80" wp14:editId="04F6BBAD">
              <wp:extent cx="238125" cy="238125"/>
              <wp:effectExtent l="0" t="0" r="9525" b="9525"/>
              <wp:docPr id="87" name="Рисунок 87" descr="https://s.dou.ua/img/avatars/25x25_32_o8McEnA.jpg">
                <a:hlinkClick xmlns:a="http://schemas.openxmlformats.org/drawingml/2006/main" r:id="rId15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7" descr="https://s.dou.ua/img/avatars/25x25_32_o8McEnA.jpg">
                        <a:hlinkClick r:id="rId15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Andriy</w:t>
        </w:r>
        <w:proofErr w:type="spellEnd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 xml:space="preserve"> </w:t>
        </w:r>
        <w:proofErr w:type="spellStart"/>
        <w:r w:rsidRPr="00C76CA9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shd w:val="clear" w:color="auto" w:fill="FFE54D"/>
            <w:lang w:eastAsia="ru-RU"/>
          </w:rPr>
          <w:t>Slobodyanyk</w:t>
        </w:r>
        <w:proofErr w:type="spellEnd"/>
      </w:hyperlink>
      <w:r w:rsidRPr="00C76C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Pr="00C76CA9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Developer</w:t>
      </w:r>
      <w:hyperlink r:id="rId258" w:anchor="965215" w:history="1">
        <w:r w:rsidRPr="00C76CA9">
          <w:rPr>
            <w:rFonts w:ascii="Arial" w:eastAsia="Times New Roman" w:hAnsi="Arial" w:cs="Arial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04.08.2016 13:51</w:t>
        </w:r>
      </w:hyperlink>
    </w:p>
    <w:p w:rsidR="00C76CA9" w:rsidRPr="00C76CA9" w:rsidRDefault="00C76CA9" w:rsidP="00C76CA9">
      <w:pPr>
        <w:shd w:val="clear" w:color="auto" w:fill="FFFFFF"/>
        <w:spacing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C76CA9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Глаз — алмаз!</w:t>
      </w:r>
    </w:p>
    <w:p w:rsidR="00AE0F06" w:rsidRDefault="00AE0F06"/>
    <w:sectPr w:rsidR="00AE0F06" w:rsidSect="00C76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1B6"/>
    <w:multiLevelType w:val="multilevel"/>
    <w:tmpl w:val="7D2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64632"/>
    <w:multiLevelType w:val="multilevel"/>
    <w:tmpl w:val="796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75492"/>
    <w:multiLevelType w:val="multilevel"/>
    <w:tmpl w:val="76AA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A477B"/>
    <w:multiLevelType w:val="multilevel"/>
    <w:tmpl w:val="EE3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A9"/>
    <w:rsid w:val="00962DA2"/>
    <w:rsid w:val="00AE0F06"/>
    <w:rsid w:val="00B5161A"/>
    <w:rsid w:val="00C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76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76C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76CA9"/>
  </w:style>
  <w:style w:type="character" w:styleId="a3">
    <w:name w:val="Hyperlink"/>
    <w:basedOn w:val="a0"/>
    <w:uiPriority w:val="99"/>
    <w:semiHidden/>
    <w:unhideWhenUsed/>
    <w:rsid w:val="00C76C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6C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7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6C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6C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C76CA9"/>
  </w:style>
  <w:style w:type="character" w:customStyle="1" w:styleId="hljs-keyword">
    <w:name w:val="hljs-keyword"/>
    <w:basedOn w:val="a0"/>
    <w:rsid w:val="00C76CA9"/>
  </w:style>
  <w:style w:type="character" w:customStyle="1" w:styleId="hljs-title">
    <w:name w:val="hljs-title"/>
    <w:basedOn w:val="a0"/>
    <w:rsid w:val="00C76CA9"/>
  </w:style>
  <w:style w:type="character" w:customStyle="1" w:styleId="hljs-function">
    <w:name w:val="hljs-function"/>
    <w:basedOn w:val="a0"/>
    <w:rsid w:val="00C76CA9"/>
  </w:style>
  <w:style w:type="character" w:customStyle="1" w:styleId="hljs-params">
    <w:name w:val="hljs-params"/>
    <w:basedOn w:val="a0"/>
    <w:rsid w:val="00C76CA9"/>
  </w:style>
  <w:style w:type="character" w:customStyle="1" w:styleId="hljs-comment">
    <w:name w:val="hljs-comment"/>
    <w:basedOn w:val="a0"/>
    <w:rsid w:val="00C76CA9"/>
  </w:style>
  <w:style w:type="character" w:customStyle="1" w:styleId="hljs-meta">
    <w:name w:val="hljs-meta"/>
    <w:basedOn w:val="a0"/>
    <w:rsid w:val="00C76CA9"/>
  </w:style>
  <w:style w:type="character" w:customStyle="1" w:styleId="hljs-builtin">
    <w:name w:val="hljs-built_in"/>
    <w:basedOn w:val="a0"/>
    <w:rsid w:val="00C76CA9"/>
  </w:style>
  <w:style w:type="character" w:customStyle="1" w:styleId="hljs-regexp">
    <w:name w:val="hljs-regexp"/>
    <w:basedOn w:val="a0"/>
    <w:rsid w:val="00C76CA9"/>
  </w:style>
  <w:style w:type="character" w:styleId="a6">
    <w:name w:val="Strong"/>
    <w:basedOn w:val="a0"/>
    <w:uiPriority w:val="22"/>
    <w:qFormat/>
    <w:rsid w:val="00C76CA9"/>
    <w:rPr>
      <w:b/>
      <w:bCs/>
    </w:rPr>
  </w:style>
  <w:style w:type="character" w:styleId="a7">
    <w:name w:val="Emphasis"/>
    <w:basedOn w:val="a0"/>
    <w:uiPriority w:val="20"/>
    <w:qFormat/>
    <w:rsid w:val="00C76CA9"/>
    <w:rPr>
      <w:i/>
      <w:iCs/>
    </w:rPr>
  </w:style>
  <w:style w:type="character" w:customStyle="1" w:styleId="title">
    <w:name w:val="title"/>
    <w:basedOn w:val="a0"/>
    <w:rsid w:val="00C76CA9"/>
  </w:style>
  <w:style w:type="character" w:customStyle="1" w:styleId="likelyicon">
    <w:name w:val="likely__icon"/>
    <w:basedOn w:val="a0"/>
    <w:rsid w:val="00C76CA9"/>
  </w:style>
  <w:style w:type="character" w:customStyle="1" w:styleId="likelybutton">
    <w:name w:val="likely__button"/>
    <w:basedOn w:val="a0"/>
    <w:rsid w:val="00C76CA9"/>
  </w:style>
  <w:style w:type="character" w:customStyle="1" w:styleId="likelycounter">
    <w:name w:val="likely__counter"/>
    <w:basedOn w:val="a0"/>
    <w:rsid w:val="00C76CA9"/>
  </w:style>
  <w:style w:type="character" w:customStyle="1" w:styleId="pageviews">
    <w:name w:val="pageviews"/>
    <w:basedOn w:val="a0"/>
    <w:rsid w:val="00C76CA9"/>
  </w:style>
  <w:style w:type="character" w:customStyle="1" w:styleId="all-materials-section">
    <w:name w:val="all-materials-section"/>
    <w:basedOn w:val="a0"/>
    <w:rsid w:val="00C76CA9"/>
  </w:style>
  <w:style w:type="character" w:customStyle="1" w:styleId="corner">
    <w:name w:val="corner"/>
    <w:basedOn w:val="a0"/>
    <w:rsid w:val="00C76CA9"/>
  </w:style>
  <w:style w:type="character" w:customStyle="1" w:styleId="unchecked-text">
    <w:name w:val="unchecked-text"/>
    <w:basedOn w:val="a0"/>
    <w:rsid w:val="00C76CA9"/>
  </w:style>
  <w:style w:type="character" w:customStyle="1" w:styleId="m-hide">
    <w:name w:val="m-hide"/>
    <w:basedOn w:val="a0"/>
    <w:rsid w:val="00C76CA9"/>
  </w:style>
  <w:style w:type="character" w:customStyle="1" w:styleId="prof">
    <w:name w:val="prof"/>
    <w:basedOn w:val="a0"/>
    <w:rsid w:val="00C76CA9"/>
  </w:style>
  <w:style w:type="paragraph" w:styleId="a8">
    <w:name w:val="Balloon Text"/>
    <w:basedOn w:val="a"/>
    <w:link w:val="a9"/>
    <w:uiPriority w:val="99"/>
    <w:semiHidden/>
    <w:unhideWhenUsed/>
    <w:rsid w:val="00C7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76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76C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76CA9"/>
  </w:style>
  <w:style w:type="character" w:styleId="a3">
    <w:name w:val="Hyperlink"/>
    <w:basedOn w:val="a0"/>
    <w:uiPriority w:val="99"/>
    <w:semiHidden/>
    <w:unhideWhenUsed/>
    <w:rsid w:val="00C76C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6C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7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6CA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6C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C76CA9"/>
  </w:style>
  <w:style w:type="character" w:customStyle="1" w:styleId="hljs-keyword">
    <w:name w:val="hljs-keyword"/>
    <w:basedOn w:val="a0"/>
    <w:rsid w:val="00C76CA9"/>
  </w:style>
  <w:style w:type="character" w:customStyle="1" w:styleId="hljs-title">
    <w:name w:val="hljs-title"/>
    <w:basedOn w:val="a0"/>
    <w:rsid w:val="00C76CA9"/>
  </w:style>
  <w:style w:type="character" w:customStyle="1" w:styleId="hljs-function">
    <w:name w:val="hljs-function"/>
    <w:basedOn w:val="a0"/>
    <w:rsid w:val="00C76CA9"/>
  </w:style>
  <w:style w:type="character" w:customStyle="1" w:styleId="hljs-params">
    <w:name w:val="hljs-params"/>
    <w:basedOn w:val="a0"/>
    <w:rsid w:val="00C76CA9"/>
  </w:style>
  <w:style w:type="character" w:customStyle="1" w:styleId="hljs-comment">
    <w:name w:val="hljs-comment"/>
    <w:basedOn w:val="a0"/>
    <w:rsid w:val="00C76CA9"/>
  </w:style>
  <w:style w:type="character" w:customStyle="1" w:styleId="hljs-meta">
    <w:name w:val="hljs-meta"/>
    <w:basedOn w:val="a0"/>
    <w:rsid w:val="00C76CA9"/>
  </w:style>
  <w:style w:type="character" w:customStyle="1" w:styleId="hljs-builtin">
    <w:name w:val="hljs-built_in"/>
    <w:basedOn w:val="a0"/>
    <w:rsid w:val="00C76CA9"/>
  </w:style>
  <w:style w:type="character" w:customStyle="1" w:styleId="hljs-regexp">
    <w:name w:val="hljs-regexp"/>
    <w:basedOn w:val="a0"/>
    <w:rsid w:val="00C76CA9"/>
  </w:style>
  <w:style w:type="character" w:styleId="a6">
    <w:name w:val="Strong"/>
    <w:basedOn w:val="a0"/>
    <w:uiPriority w:val="22"/>
    <w:qFormat/>
    <w:rsid w:val="00C76CA9"/>
    <w:rPr>
      <w:b/>
      <w:bCs/>
    </w:rPr>
  </w:style>
  <w:style w:type="character" w:styleId="a7">
    <w:name w:val="Emphasis"/>
    <w:basedOn w:val="a0"/>
    <w:uiPriority w:val="20"/>
    <w:qFormat/>
    <w:rsid w:val="00C76CA9"/>
    <w:rPr>
      <w:i/>
      <w:iCs/>
    </w:rPr>
  </w:style>
  <w:style w:type="character" w:customStyle="1" w:styleId="title">
    <w:name w:val="title"/>
    <w:basedOn w:val="a0"/>
    <w:rsid w:val="00C76CA9"/>
  </w:style>
  <w:style w:type="character" w:customStyle="1" w:styleId="likelyicon">
    <w:name w:val="likely__icon"/>
    <w:basedOn w:val="a0"/>
    <w:rsid w:val="00C76CA9"/>
  </w:style>
  <w:style w:type="character" w:customStyle="1" w:styleId="likelybutton">
    <w:name w:val="likely__button"/>
    <w:basedOn w:val="a0"/>
    <w:rsid w:val="00C76CA9"/>
  </w:style>
  <w:style w:type="character" w:customStyle="1" w:styleId="likelycounter">
    <w:name w:val="likely__counter"/>
    <w:basedOn w:val="a0"/>
    <w:rsid w:val="00C76CA9"/>
  </w:style>
  <w:style w:type="character" w:customStyle="1" w:styleId="pageviews">
    <w:name w:val="pageviews"/>
    <w:basedOn w:val="a0"/>
    <w:rsid w:val="00C76CA9"/>
  </w:style>
  <w:style w:type="character" w:customStyle="1" w:styleId="all-materials-section">
    <w:name w:val="all-materials-section"/>
    <w:basedOn w:val="a0"/>
    <w:rsid w:val="00C76CA9"/>
  </w:style>
  <w:style w:type="character" w:customStyle="1" w:styleId="corner">
    <w:name w:val="corner"/>
    <w:basedOn w:val="a0"/>
    <w:rsid w:val="00C76CA9"/>
  </w:style>
  <w:style w:type="character" w:customStyle="1" w:styleId="unchecked-text">
    <w:name w:val="unchecked-text"/>
    <w:basedOn w:val="a0"/>
    <w:rsid w:val="00C76CA9"/>
  </w:style>
  <w:style w:type="character" w:customStyle="1" w:styleId="m-hide">
    <w:name w:val="m-hide"/>
    <w:basedOn w:val="a0"/>
    <w:rsid w:val="00C76CA9"/>
  </w:style>
  <w:style w:type="character" w:customStyle="1" w:styleId="prof">
    <w:name w:val="prof"/>
    <w:basedOn w:val="a0"/>
    <w:rsid w:val="00C76CA9"/>
  </w:style>
  <w:style w:type="paragraph" w:styleId="a8">
    <w:name w:val="Balloon Text"/>
    <w:basedOn w:val="a"/>
    <w:link w:val="a9"/>
    <w:uiPriority w:val="99"/>
    <w:semiHidden/>
    <w:unhideWhenUsed/>
    <w:rsid w:val="00C7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08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324">
              <w:marLeft w:val="120"/>
              <w:marRight w:val="10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913733471">
              <w:marLeft w:val="120"/>
              <w:marRight w:val="10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7333699">
              <w:marLeft w:val="120"/>
              <w:marRight w:val="-75"/>
              <w:marTop w:val="90"/>
              <w:marBottom w:val="9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6962929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7719">
              <w:marLeft w:val="-105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697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563">
              <w:marLeft w:val="-300"/>
              <w:marRight w:val="0"/>
              <w:marTop w:val="0"/>
              <w:marBottom w:val="180"/>
              <w:divBdr>
                <w:top w:val="none" w:sz="0" w:space="0" w:color="auto"/>
                <w:left w:val="none" w:sz="0" w:space="15" w:color="auto"/>
                <w:bottom w:val="single" w:sz="6" w:space="8" w:color="CCCCCC"/>
                <w:right w:val="none" w:sz="0" w:space="15" w:color="auto"/>
              </w:divBdr>
            </w:div>
            <w:div w:id="1480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4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4490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5901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08032">
                              <w:blockQuote w:val="1"/>
                              <w:marLeft w:val="0"/>
                              <w:marRight w:val="0"/>
                              <w:marTop w:val="90"/>
                              <w:marBottom w:val="165"/>
                              <w:divBdr>
                                <w:top w:val="none" w:sz="0" w:space="0" w:color="auto"/>
                                <w:left w:val="single" w:sz="12" w:space="11" w:color="FFA5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9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613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65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797">
                  <w:marLeft w:val="-420"/>
                  <w:marRight w:val="0"/>
                  <w:marTop w:val="0"/>
                  <w:marBottom w:val="0"/>
                  <w:divBdr>
                    <w:top w:val="none" w:sz="0" w:space="5" w:color="auto"/>
                    <w:left w:val="none" w:sz="0" w:space="21" w:color="auto"/>
                    <w:bottom w:val="single" w:sz="6" w:space="6" w:color="CCCCCC"/>
                    <w:right w:val="none" w:sz="0" w:space="30" w:color="auto"/>
                  </w:divBdr>
                </w:div>
              </w:divsChild>
            </w:div>
            <w:div w:id="270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092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454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7526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5297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1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293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2059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3674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1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7018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515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7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145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891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947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726553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68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235308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177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1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61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041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4909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94827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226570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60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06194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490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1479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4933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753002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07378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168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081686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793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2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67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309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8602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10986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0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25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7812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862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853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03650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38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9978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90351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6064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6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174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2876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8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16190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35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9498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396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2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20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793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742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702556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525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29998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9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048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558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15501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863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8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49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440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633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2176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78010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902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6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0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26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4744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89093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79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58007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97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87127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902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3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88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40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577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0820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02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7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0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466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0788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03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8402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6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339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798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6030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52270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671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241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9481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312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15032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0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453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76636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96455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4889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9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8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884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759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66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24573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709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69619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956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4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748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5831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422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72005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19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05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765970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164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8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545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7084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484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012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0860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0851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942698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980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83803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717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6686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2036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8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919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5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272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139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2294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531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5796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676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6267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477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6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14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825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728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26037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0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94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11317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073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37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387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49741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26690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421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35941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57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470300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179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68681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101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297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406939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927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7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5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578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5947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03643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28407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06899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5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847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43534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8152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7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23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641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55675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65377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70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32988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06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746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261992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9670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9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16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36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162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26958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85307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2966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8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453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2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765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870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39478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326977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3521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31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50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335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165"/>
                                  <w:divBdr>
                                    <w:top w:val="none" w:sz="0" w:space="0" w:color="auto"/>
                                    <w:left w:val="single" w:sz="12" w:space="11" w:color="FFA5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216920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558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52873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10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0962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334905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3318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3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7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672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06464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663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0722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8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274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0306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7939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7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473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662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3351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9255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9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5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753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44543">
                          <w:marLeft w:val="0"/>
                          <w:marRight w:val="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8243">
                              <w:marLeft w:val="180"/>
                              <w:marRight w:val="36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80420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27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542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1" Type="http://schemas.openxmlformats.org/officeDocument/2006/relationships/image" Target="media/image3.jpeg"/><Relationship Id="rId42" Type="http://schemas.openxmlformats.org/officeDocument/2006/relationships/image" Target="media/image8.png"/><Relationship Id="rId63" Type="http://schemas.openxmlformats.org/officeDocument/2006/relationships/hyperlink" Target="javascript:;" TargetMode="External"/><Relationship Id="rId84" Type="http://schemas.openxmlformats.org/officeDocument/2006/relationships/hyperlink" Target="https://dou.ua/lenta/articles/composition-vs-inheritance-in-java/" TargetMode="External"/><Relationship Id="rId138" Type="http://schemas.openxmlformats.org/officeDocument/2006/relationships/hyperlink" Target="https://dou.ua/lenta/articles/composition-vs-inheritance-in-java/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hyperlink" Target="https://dou.ua/lenta/articles/composition-vs-inheritance-in-java/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image" Target="media/image34.jpeg"/><Relationship Id="rId226" Type="http://schemas.openxmlformats.org/officeDocument/2006/relationships/hyperlink" Target="javascript:;" TargetMode="External"/><Relationship Id="rId247" Type="http://schemas.openxmlformats.org/officeDocument/2006/relationships/hyperlink" Target="https://dou.ua/users/rinat-veliahmedov/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https://dou.ua/users/silverwolf/" TargetMode="External"/><Relationship Id="rId32" Type="http://schemas.openxmlformats.org/officeDocument/2006/relationships/hyperlink" Target="https://dou.ua/users/ivanonyshchenko/" TargetMode="External"/><Relationship Id="rId53" Type="http://schemas.openxmlformats.org/officeDocument/2006/relationships/image" Target="media/image10.jpeg"/><Relationship Id="rId74" Type="http://schemas.openxmlformats.org/officeDocument/2006/relationships/hyperlink" Target="javascript:;" TargetMode="External"/><Relationship Id="rId128" Type="http://schemas.openxmlformats.org/officeDocument/2006/relationships/hyperlink" Target="https://dou.ua/lenta/articles/composition-vs-inheritance-in-java/" TargetMode="External"/><Relationship Id="rId149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jobs.dou.ua/companies/spd-ukraine/" TargetMode="External"/><Relationship Id="rId160" Type="http://schemas.openxmlformats.org/officeDocument/2006/relationships/hyperlink" Target="https://dou.ua/users/silverwolf/" TargetMode="External"/><Relationship Id="rId181" Type="http://schemas.openxmlformats.org/officeDocument/2006/relationships/hyperlink" Target="javascript:;" TargetMode="External"/><Relationship Id="rId216" Type="http://schemas.openxmlformats.org/officeDocument/2006/relationships/image" Target="media/image36.jpeg"/><Relationship Id="rId237" Type="http://schemas.openxmlformats.org/officeDocument/2006/relationships/image" Target="media/image40.png"/><Relationship Id="rId258" Type="http://schemas.openxmlformats.org/officeDocument/2006/relationships/hyperlink" Target="https://dou.ua/lenta/articles/composition-vs-inheritance-in-java/" TargetMode="External"/><Relationship Id="rId22" Type="http://schemas.openxmlformats.org/officeDocument/2006/relationships/hyperlink" Target="https://dou.ua/lenta/articles/composition-vs-inheritance-in-java/" TargetMode="External"/><Relationship Id="rId43" Type="http://schemas.openxmlformats.org/officeDocument/2006/relationships/hyperlink" Target="https://dou.ua/users/vitaliy-yakovchuk/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https://dou.ua/users/andriy-slobodyanyk/" TargetMode="External"/><Relationship Id="rId171" Type="http://schemas.openxmlformats.org/officeDocument/2006/relationships/hyperlink" Target="javascript:;" TargetMode="External"/><Relationship Id="rId192" Type="http://schemas.openxmlformats.org/officeDocument/2006/relationships/hyperlink" Target="https://dou.ua/users/silverwolf/" TargetMode="External"/><Relationship Id="rId206" Type="http://schemas.openxmlformats.org/officeDocument/2006/relationships/hyperlink" Target="https://dou.ua/users/serge-kukharev/" TargetMode="External"/><Relationship Id="rId227" Type="http://schemas.openxmlformats.org/officeDocument/2006/relationships/hyperlink" Target="https://dou.ua/users/oleksandr-shpak/" TargetMode="External"/><Relationship Id="rId248" Type="http://schemas.openxmlformats.org/officeDocument/2006/relationships/hyperlink" Target="https://dou.ua/lenta/articles/composition-vs-inheritance-in-java/" TargetMode="External"/><Relationship Id="rId12" Type="http://schemas.openxmlformats.org/officeDocument/2006/relationships/image" Target="media/image1.png"/><Relationship Id="rId33" Type="http://schemas.openxmlformats.org/officeDocument/2006/relationships/image" Target="media/image6.png"/><Relationship Id="rId108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54" Type="http://schemas.openxmlformats.org/officeDocument/2006/relationships/hyperlink" Target="https://dou.ua/users/aliaksandr-valialkin/" TargetMode="External"/><Relationship Id="rId75" Type="http://schemas.openxmlformats.org/officeDocument/2006/relationships/hyperlink" Target="https://dou.ua/users/sergey-morenets/" TargetMode="External"/><Relationship Id="rId96" Type="http://schemas.openxmlformats.org/officeDocument/2006/relationships/hyperlink" Target="https://dou.ua/lenta/articles/composition-vs-inheritance-in-java/" TargetMode="External"/><Relationship Id="rId140" Type="http://schemas.openxmlformats.org/officeDocument/2006/relationships/hyperlink" Target="javascript:;" TargetMode="External"/><Relationship Id="rId161" Type="http://schemas.openxmlformats.org/officeDocument/2006/relationships/hyperlink" Target="https://dou.ua/lenta/articles/composition-vs-inheritance-in-java/" TargetMode="External"/><Relationship Id="rId182" Type="http://schemas.openxmlformats.org/officeDocument/2006/relationships/image" Target="media/image32.jpeg"/><Relationship Id="rId217" Type="http://schemas.openxmlformats.org/officeDocument/2006/relationships/hyperlink" Target="https://dou.ua/lenta/articles/composition-vs-inheritance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30444/" TargetMode="External"/><Relationship Id="rId212" Type="http://schemas.openxmlformats.org/officeDocument/2006/relationships/hyperlink" Target="https://dou.ua/lenta/articles/composition-vs-inheritance-in-java/" TargetMode="External"/><Relationship Id="rId233" Type="http://schemas.openxmlformats.org/officeDocument/2006/relationships/hyperlink" Target="https://dou.ua/lenta/articles/composition-vs-inheritance-in-java/" TargetMode="External"/><Relationship Id="rId238" Type="http://schemas.openxmlformats.org/officeDocument/2006/relationships/hyperlink" Target="https://dou.ua/users/andrej-popov-2/" TargetMode="External"/><Relationship Id="rId254" Type="http://schemas.openxmlformats.org/officeDocument/2006/relationships/hyperlink" Target="https://dou.ua/lenta/articles/composition-vs-inheritance-in-java/" TargetMode="External"/><Relationship Id="rId259" Type="http://schemas.openxmlformats.org/officeDocument/2006/relationships/fontTable" Target="fontTable.xml"/><Relationship Id="rId23" Type="http://schemas.openxmlformats.org/officeDocument/2006/relationships/hyperlink" Target="javascript:;" TargetMode="External"/><Relationship Id="rId28" Type="http://schemas.openxmlformats.org/officeDocument/2006/relationships/image" Target="media/image5.jpeg"/><Relationship Id="rId49" Type="http://schemas.openxmlformats.org/officeDocument/2006/relationships/hyperlink" Target="https://dou.ua/users/andriy-slobodyanyk/" TargetMode="External"/><Relationship Id="rId114" Type="http://schemas.openxmlformats.org/officeDocument/2006/relationships/hyperlink" Target="https://dou.ua/users/andrey-bobrov-1/" TargetMode="External"/><Relationship Id="rId119" Type="http://schemas.openxmlformats.org/officeDocument/2006/relationships/hyperlink" Target="https://dou.ua/users/andriy-slobodyanyk/" TargetMode="External"/><Relationship Id="rId44" Type="http://schemas.openxmlformats.org/officeDocument/2006/relationships/image" Target="media/image9.jpeg"/><Relationship Id="rId60" Type="http://schemas.openxmlformats.org/officeDocument/2006/relationships/hyperlink" Target="https://dou.ua/users/igor-lytvynenko/" TargetMode="External"/><Relationship Id="rId65" Type="http://schemas.openxmlformats.org/officeDocument/2006/relationships/hyperlink" Target="https://dou.ua/users/andriy-slobodyanyk/" TargetMode="External"/><Relationship Id="rId81" Type="http://schemas.openxmlformats.org/officeDocument/2006/relationships/image" Target="media/image15.jpeg"/><Relationship Id="rId86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35" Type="http://schemas.openxmlformats.org/officeDocument/2006/relationships/image" Target="media/image26.jpeg"/><Relationship Id="rId151" Type="http://schemas.openxmlformats.org/officeDocument/2006/relationships/hyperlink" Target="https://dou.ua/lenta/articles/composition-vs-inheritance-in-java/" TargetMode="External"/><Relationship Id="rId156" Type="http://schemas.openxmlformats.org/officeDocument/2006/relationships/hyperlink" Target="https://dou.ua/lenta/articles/composition-vs-inheritance-in-java/" TargetMode="External"/><Relationship Id="rId177" Type="http://schemas.openxmlformats.org/officeDocument/2006/relationships/hyperlink" Target="javascript:;" TargetMode="External"/><Relationship Id="rId198" Type="http://schemas.openxmlformats.org/officeDocument/2006/relationships/hyperlink" Target="https://dou.ua/lenta/articles/composition-vs-inheritance-in-java/" TargetMode="External"/><Relationship Id="rId172" Type="http://schemas.openxmlformats.org/officeDocument/2006/relationships/hyperlink" Target="javascript:;" TargetMode="External"/><Relationship Id="rId193" Type="http://schemas.openxmlformats.org/officeDocument/2006/relationships/hyperlink" Target="https://dou.ua/lenta/articles/composition-vs-inheritance-in-java/" TargetMode="External"/><Relationship Id="rId202" Type="http://schemas.openxmlformats.org/officeDocument/2006/relationships/hyperlink" Target="https://dou.ua/lenta/articles/composition-vs-inheritance-in-java/" TargetMode="External"/><Relationship Id="rId207" Type="http://schemas.openxmlformats.org/officeDocument/2006/relationships/image" Target="media/image35.jpeg"/><Relationship Id="rId223" Type="http://schemas.openxmlformats.org/officeDocument/2006/relationships/hyperlink" Target="https://dou.ua/lenta/articles/composition-vs-inheritance-in-java/" TargetMode="External"/><Relationship Id="rId228" Type="http://schemas.openxmlformats.org/officeDocument/2006/relationships/image" Target="media/image38.jpeg"/><Relationship Id="rId244" Type="http://schemas.openxmlformats.org/officeDocument/2006/relationships/hyperlink" Target="https://dou.ua/lenta/articles/composition-vs-inheritance-in-java/" TargetMode="External"/><Relationship Id="rId249" Type="http://schemas.openxmlformats.org/officeDocument/2006/relationships/hyperlink" Target="javascript:;" TargetMode="External"/><Relationship Id="rId13" Type="http://schemas.openxmlformats.org/officeDocument/2006/relationships/hyperlink" Target="https://dou.ua/lenta/articles/composition-vs-inheritance-in-java/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109" Type="http://schemas.openxmlformats.org/officeDocument/2006/relationships/image" Target="media/image21.jpeg"/><Relationship Id="rId260" Type="http://schemas.openxmlformats.org/officeDocument/2006/relationships/theme" Target="theme/theme1.xml"/><Relationship Id="rId34" Type="http://schemas.openxmlformats.org/officeDocument/2006/relationships/hyperlink" Target="https://dou.ua/lenta/articles/composition-vs-inheritance-in-java/" TargetMode="External"/><Relationship Id="rId50" Type="http://schemas.openxmlformats.org/officeDocument/2006/relationships/hyperlink" Target="https://dou.ua/lenta/articles/composition-vs-inheritance-in-java/" TargetMode="External"/><Relationship Id="rId55" Type="http://schemas.openxmlformats.org/officeDocument/2006/relationships/image" Target="media/image11.jpeg"/><Relationship Id="rId76" Type="http://schemas.openxmlformats.org/officeDocument/2006/relationships/image" Target="media/image13.jpeg"/><Relationship Id="rId97" Type="http://schemas.openxmlformats.org/officeDocument/2006/relationships/hyperlink" Target="javascript:;" TargetMode="External"/><Relationship Id="rId104" Type="http://schemas.openxmlformats.org/officeDocument/2006/relationships/hyperlink" Target="https://dou.ua/users/andriy-slobodyanyk/" TargetMode="External"/><Relationship Id="rId120" Type="http://schemas.openxmlformats.org/officeDocument/2006/relationships/hyperlink" Target="https://dou.ua/lenta/articles/composition-vs-inheritance-in-java/" TargetMode="External"/><Relationship Id="rId125" Type="http://schemas.openxmlformats.org/officeDocument/2006/relationships/image" Target="media/image24.jpeg"/><Relationship Id="rId141" Type="http://schemas.openxmlformats.org/officeDocument/2006/relationships/hyperlink" Target="https://dou.ua/users/andriy-slobodyanyk/" TargetMode="External"/><Relationship Id="rId146" Type="http://schemas.openxmlformats.org/officeDocument/2006/relationships/image" Target="media/image28.jpeg"/><Relationship Id="rId167" Type="http://schemas.openxmlformats.org/officeDocument/2006/relationships/hyperlink" Target="javascript:;" TargetMode="External"/><Relationship Id="rId188" Type="http://schemas.openxmlformats.org/officeDocument/2006/relationships/hyperlink" Target="https://dou.ua/users/andriy-slobodyanyk/" TargetMode="External"/><Relationship Id="rId7" Type="http://schemas.openxmlformats.org/officeDocument/2006/relationships/hyperlink" Target="https://habrahabr.ru/post/83269/" TargetMode="External"/><Relationship Id="rId71" Type="http://schemas.openxmlformats.org/officeDocument/2006/relationships/hyperlink" Target="https://golang.org/doc/faq" TargetMode="External"/><Relationship Id="rId92" Type="http://schemas.openxmlformats.org/officeDocument/2006/relationships/image" Target="media/image18.jpeg"/><Relationship Id="rId162" Type="http://schemas.openxmlformats.org/officeDocument/2006/relationships/hyperlink" Target="javascript:;" TargetMode="External"/><Relationship Id="rId183" Type="http://schemas.openxmlformats.org/officeDocument/2006/relationships/hyperlink" Target="https://dou.ua/lenta/articles/composition-vs-inheritance-in-java/" TargetMode="External"/><Relationship Id="rId213" Type="http://schemas.openxmlformats.org/officeDocument/2006/relationships/hyperlink" Target="javascript:;" TargetMode="External"/><Relationship Id="rId218" Type="http://schemas.openxmlformats.org/officeDocument/2006/relationships/hyperlink" Target="javascript:;" TargetMode="External"/><Relationship Id="rId234" Type="http://schemas.openxmlformats.org/officeDocument/2006/relationships/hyperlink" Target="javascript:;" TargetMode="External"/><Relationship Id="rId239" Type="http://schemas.openxmlformats.org/officeDocument/2006/relationships/image" Target="media/image41.jpeg"/><Relationship Id="rId2" Type="http://schemas.openxmlformats.org/officeDocument/2006/relationships/styles" Target="styles.xml"/><Relationship Id="rId29" Type="http://schemas.openxmlformats.org/officeDocument/2006/relationships/hyperlink" Target="https://dou.ua/lenta/articles/composition-vs-inheritance-in-java/" TargetMode="External"/><Relationship Id="rId250" Type="http://schemas.openxmlformats.org/officeDocument/2006/relationships/hyperlink" Target="javascript:;" TargetMode="External"/><Relationship Id="rId255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https://jobs.dou.ua/companies/myheritage/" TargetMode="External"/><Relationship Id="rId66" Type="http://schemas.openxmlformats.org/officeDocument/2006/relationships/hyperlink" Target="https://dou.ua/lenta/articles/composition-vs-inheritance-in-java/" TargetMode="External"/><Relationship Id="rId87" Type="http://schemas.openxmlformats.org/officeDocument/2006/relationships/hyperlink" Target="https://dou.ua/users/andriy-slobodyanyk/" TargetMode="External"/><Relationship Id="rId110" Type="http://schemas.openxmlformats.org/officeDocument/2006/relationships/hyperlink" Target="https://dou.ua/users/oleksandr-shpak/" TargetMode="External"/><Relationship Id="rId115" Type="http://schemas.openxmlformats.org/officeDocument/2006/relationships/image" Target="media/image22.jpeg"/><Relationship Id="rId131" Type="http://schemas.openxmlformats.org/officeDocument/2006/relationships/hyperlink" Target="https://dou.ua/users/silverwolf/" TargetMode="External"/><Relationship Id="rId136" Type="http://schemas.openxmlformats.org/officeDocument/2006/relationships/hyperlink" Target="https://dou.ua/users/andrej-chubarev/" TargetMode="External"/><Relationship Id="rId157" Type="http://schemas.openxmlformats.org/officeDocument/2006/relationships/hyperlink" Target="https://youtu.be/G6LJkWwZGuc?t=587" TargetMode="External"/><Relationship Id="rId178" Type="http://schemas.openxmlformats.org/officeDocument/2006/relationships/hyperlink" Target="https://dou.ua/users/andriy-slobodyanyk/" TargetMode="External"/><Relationship Id="rId61" Type="http://schemas.openxmlformats.org/officeDocument/2006/relationships/image" Target="media/image12.jpeg"/><Relationship Id="rId82" Type="http://schemas.openxmlformats.org/officeDocument/2006/relationships/hyperlink" Target="https://dou.ua/users/Ultras/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https://dou.ua/users/anton-hristiansen/" TargetMode="External"/><Relationship Id="rId194" Type="http://schemas.openxmlformats.org/officeDocument/2006/relationships/hyperlink" Target="javascript:;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javascript:;" TargetMode="External"/><Relationship Id="rId208" Type="http://schemas.openxmlformats.org/officeDocument/2006/relationships/hyperlink" Target="https://dou.ua/lenta/articles/composition-vs-inheritance-in-java/" TargetMode="External"/><Relationship Id="rId229" Type="http://schemas.openxmlformats.org/officeDocument/2006/relationships/hyperlink" Target="https://dou.ua/lenta/articles/composition-vs-inheritance-in-java/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hyperlink" Target="https://en.wikipedia.org/wiki/Value_object" TargetMode="External"/><Relationship Id="rId240" Type="http://schemas.openxmlformats.org/officeDocument/2006/relationships/hyperlink" Target="https://dou.ua/lenta/articles/composition-vs-inheritance-in-java/" TargetMode="External"/><Relationship Id="rId245" Type="http://schemas.openxmlformats.org/officeDocument/2006/relationships/hyperlink" Target="javascript:;" TargetMode="External"/><Relationship Id="rId14" Type="http://schemas.openxmlformats.org/officeDocument/2006/relationships/hyperlink" Target="https://dou.ua/lenta/articles/composition-vs-inheritance-in-java/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https://dou.ua/lenta/articles/composition-vs-inheritance-in-java/" TargetMode="External"/><Relationship Id="rId77" Type="http://schemas.openxmlformats.org/officeDocument/2006/relationships/hyperlink" Target="https://dou.ua/lenta/articles/composition-vs-inheritance-in-java/" TargetMode="External"/><Relationship Id="rId100" Type="http://schemas.openxmlformats.org/officeDocument/2006/relationships/image" Target="media/image20.jpeg"/><Relationship Id="rId105" Type="http://schemas.openxmlformats.org/officeDocument/2006/relationships/hyperlink" Target="https://dou.ua/lenta/articles/composition-vs-inheritance-in-java/" TargetMode="External"/><Relationship Id="rId126" Type="http://schemas.openxmlformats.org/officeDocument/2006/relationships/hyperlink" Target="https://dou.ua/users/andriy-slobodyanyk/" TargetMode="External"/><Relationship Id="rId147" Type="http://schemas.openxmlformats.org/officeDocument/2006/relationships/hyperlink" Target="https://dou.ua/lenta/articles/composition-vs-inheritance-in-java/" TargetMode="External"/><Relationship Id="rId168" Type="http://schemas.openxmlformats.org/officeDocument/2006/relationships/image" Target="media/image30.jpeg"/><Relationship Id="rId8" Type="http://schemas.openxmlformats.org/officeDocument/2006/relationships/hyperlink" Target="https://habrahabr.ru/post/147927/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https://golang.org/doc/faq" TargetMode="External"/><Relationship Id="rId93" Type="http://schemas.openxmlformats.org/officeDocument/2006/relationships/hyperlink" Target="https://dou.ua/users/vitalik-r/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http://www.yegor256.com/2015/03/09/objects-end-with-er.html" TargetMode="External"/><Relationship Id="rId142" Type="http://schemas.openxmlformats.org/officeDocument/2006/relationships/hyperlink" Target="https://dou.ua/lenta/articles/composition-vs-inheritance-in-java/" TargetMode="External"/><Relationship Id="rId163" Type="http://schemas.openxmlformats.org/officeDocument/2006/relationships/hyperlink" Target="javascript:;" TargetMode="External"/><Relationship Id="rId184" Type="http://schemas.openxmlformats.org/officeDocument/2006/relationships/hyperlink" Target="https://dou.ua/users/anton-hristiansen/" TargetMode="External"/><Relationship Id="rId189" Type="http://schemas.openxmlformats.org/officeDocument/2006/relationships/hyperlink" Target="https://dou.ua/lenta/articles/composition-vs-inheritance-in-java/" TargetMode="External"/><Relationship Id="rId219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javascript:;" TargetMode="External"/><Relationship Id="rId230" Type="http://schemas.openxmlformats.org/officeDocument/2006/relationships/hyperlink" Target="javascript:;" TargetMode="External"/><Relationship Id="rId235" Type="http://schemas.openxmlformats.org/officeDocument/2006/relationships/hyperlink" Target="javascript:;" TargetMode="External"/><Relationship Id="rId251" Type="http://schemas.openxmlformats.org/officeDocument/2006/relationships/hyperlink" Target="https://dou.ua/users/alexanderzvonov/" TargetMode="External"/><Relationship Id="rId256" Type="http://schemas.openxmlformats.org/officeDocument/2006/relationships/hyperlink" Target="javascript:;" TargetMode="External"/><Relationship Id="rId25" Type="http://schemas.openxmlformats.org/officeDocument/2006/relationships/image" Target="media/image4.jpeg"/><Relationship Id="rId46" Type="http://schemas.openxmlformats.org/officeDocument/2006/relationships/hyperlink" Target="https://dou.ua/lenta/articles/composition-vs-inheritance-in-java/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https://dou.ua/lenta/articles/composition-vs-inheritance-in-java/" TargetMode="External"/><Relationship Id="rId137" Type="http://schemas.openxmlformats.org/officeDocument/2006/relationships/image" Target="media/image27.jpeg"/><Relationship Id="rId158" Type="http://schemas.openxmlformats.org/officeDocument/2006/relationships/hyperlink" Target="javascript:;" TargetMode="External"/><Relationship Id="rId20" Type="http://schemas.openxmlformats.org/officeDocument/2006/relationships/hyperlink" Target="https://dou.ua/users/andriy-slobodyanyk/" TargetMode="External"/><Relationship Id="rId41" Type="http://schemas.openxmlformats.org/officeDocument/2006/relationships/image" Target="media/image7.png"/><Relationship Id="rId62" Type="http://schemas.openxmlformats.org/officeDocument/2006/relationships/hyperlink" Target="https://dou.ua/lenta/articles/composition-vs-inheritance-in-java/" TargetMode="External"/><Relationship Id="rId83" Type="http://schemas.openxmlformats.org/officeDocument/2006/relationships/image" Target="media/image16.jpeg"/><Relationship Id="rId88" Type="http://schemas.openxmlformats.org/officeDocument/2006/relationships/hyperlink" Target="https://dou.ua/lenta/articles/composition-vs-inheritance-in-java/" TargetMode="External"/><Relationship Id="rId111" Type="http://schemas.openxmlformats.org/officeDocument/2006/relationships/hyperlink" Target="https://dou.ua/lenta/articles/composition-vs-inheritance-in-java/" TargetMode="External"/><Relationship Id="rId132" Type="http://schemas.openxmlformats.org/officeDocument/2006/relationships/hyperlink" Target="https://dou.ua/lenta/articles/composition-vs-inheritance-in-java/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image" Target="media/image31.jpeg"/><Relationship Id="rId179" Type="http://schemas.openxmlformats.org/officeDocument/2006/relationships/hyperlink" Target="https://dou.ua/lenta/articles/composition-vs-inheritance-in-java/" TargetMode="External"/><Relationship Id="rId195" Type="http://schemas.openxmlformats.org/officeDocument/2006/relationships/hyperlink" Target="javascript:;" TargetMode="External"/><Relationship Id="rId209" Type="http://schemas.openxmlformats.org/officeDocument/2006/relationships/hyperlink" Target="javascript:;" TargetMode="External"/><Relationship Id="rId190" Type="http://schemas.openxmlformats.org/officeDocument/2006/relationships/hyperlink" Target="javascript:;" TargetMode="External"/><Relationship Id="rId204" Type="http://schemas.openxmlformats.org/officeDocument/2006/relationships/hyperlink" Target="javascript:;" TargetMode="External"/><Relationship Id="rId220" Type="http://schemas.openxmlformats.org/officeDocument/2006/relationships/image" Target="media/image37.jpeg"/><Relationship Id="rId225" Type="http://schemas.openxmlformats.org/officeDocument/2006/relationships/hyperlink" Target="javascript:;" TargetMode="External"/><Relationship Id="rId241" Type="http://schemas.openxmlformats.org/officeDocument/2006/relationships/hyperlink" Target="javascript:;" TargetMode="External"/><Relationship Id="rId246" Type="http://schemas.openxmlformats.org/officeDocument/2006/relationships/hyperlink" Target="javascript:;" TargetMode="External"/><Relationship Id="rId15" Type="http://schemas.openxmlformats.org/officeDocument/2006/relationships/hyperlink" Target="https://dou.ua/users/maksim-r/" TargetMode="External"/><Relationship Id="rId36" Type="http://schemas.openxmlformats.org/officeDocument/2006/relationships/hyperlink" Target="javascript:;" TargetMode="External"/><Relationship Id="rId57" Type="http://schemas.openxmlformats.org/officeDocument/2006/relationships/hyperlink" Target="https://m.habrahabr.ru/company/mailru/blog/307168/" TargetMode="External"/><Relationship Id="rId106" Type="http://schemas.openxmlformats.org/officeDocument/2006/relationships/hyperlink" Target="https://ru.wikipedia.org/wiki/%D0%9B%D0%BE%D0%B6%D0%BD%D0%B0%D1%8F_%D0%B4%D0%B8%D0%BB%D0%B5%D0%BC%D0%BC%D0%B0" TargetMode="External"/><Relationship Id="rId127" Type="http://schemas.openxmlformats.org/officeDocument/2006/relationships/image" Target="media/image25.jpeg"/><Relationship Id="rId10" Type="http://schemas.openxmlformats.org/officeDocument/2006/relationships/hyperlink" Target="https://dou.ua/lenta/tags/%D0%BD%D0%B0%D1%81%D0%BB%D0%B5%D0%B4%D0%BE%D0%B2%D0%B0%D0%BD%D0%B8%D0%B5/" TargetMode="External"/><Relationship Id="rId31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94" Type="http://schemas.openxmlformats.org/officeDocument/2006/relationships/image" Target="media/image19.jpeg"/><Relationship Id="rId99" Type="http://schemas.openxmlformats.org/officeDocument/2006/relationships/hyperlink" Target="https://dou.ua/users/rinat-veliahmedov/" TargetMode="External"/><Relationship Id="rId101" Type="http://schemas.openxmlformats.org/officeDocument/2006/relationships/hyperlink" Target="https://dou.ua/lenta/articles/composition-vs-inheritance-in-java/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64" Type="http://schemas.openxmlformats.org/officeDocument/2006/relationships/hyperlink" Target="https://dou.ua/users/andriy-slobodyanyk/" TargetMode="External"/><Relationship Id="rId169" Type="http://schemas.openxmlformats.org/officeDocument/2006/relationships/hyperlink" Target="https://dou.ua/users/andriy-slobodyanyk/" TargetMode="External"/><Relationship Id="rId185" Type="http://schemas.openxmlformats.org/officeDocument/2006/relationships/hyperlink" Target="https://dou.ua/lenta/articles/composition-vs-inheritance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u.ua/lenta/tags/%D0%BA%D0%BE%D0%BC%D0%BF%D0%BE%D0%B7%D0%B8%D1%86%D0%B8%D1%8F/" TargetMode="External"/><Relationship Id="rId180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hyperlink" Target="https://dou.ua/users/andrej-popov-2/" TargetMode="External"/><Relationship Id="rId236" Type="http://schemas.openxmlformats.org/officeDocument/2006/relationships/image" Target="media/image39.png"/><Relationship Id="rId257" Type="http://schemas.openxmlformats.org/officeDocument/2006/relationships/hyperlink" Target="https://dou.ua/users/andriy-slobodyanyk/" TargetMode="External"/><Relationship Id="rId26" Type="http://schemas.openxmlformats.org/officeDocument/2006/relationships/hyperlink" Target="https://dou.ua/lenta/articles/composition-vs-inheritance-in-java/" TargetMode="External"/><Relationship Id="rId231" Type="http://schemas.openxmlformats.org/officeDocument/2006/relationships/hyperlink" Target="javascript:;" TargetMode="External"/><Relationship Id="rId252" Type="http://schemas.openxmlformats.org/officeDocument/2006/relationships/image" Target="media/image42.png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54" Type="http://schemas.openxmlformats.org/officeDocument/2006/relationships/hyperlink" Target="https://dou.ua/users/oleg-kariakin/" TargetMode="External"/><Relationship Id="rId175" Type="http://schemas.openxmlformats.org/officeDocument/2006/relationships/hyperlink" Target="https://dou.ua/lenta/articles/composition-vs-inheritance-in-java/" TargetMode="External"/><Relationship Id="rId196" Type="http://schemas.openxmlformats.org/officeDocument/2006/relationships/hyperlink" Target="https://dou.ua/users/victoria-globa/" TargetMode="External"/><Relationship Id="rId200" Type="http://schemas.openxmlformats.org/officeDocument/2006/relationships/hyperlink" Target="javascript:;" TargetMode="External"/><Relationship Id="rId16" Type="http://schemas.openxmlformats.org/officeDocument/2006/relationships/image" Target="media/image2.jpeg"/><Relationship Id="rId221" Type="http://schemas.openxmlformats.org/officeDocument/2006/relationships/hyperlink" Target="https://dou.ua/lenta/articles/composition-vs-inheritance-in-java/" TargetMode="External"/><Relationship Id="rId242" Type="http://schemas.openxmlformats.org/officeDocument/2006/relationships/hyperlink" Target="javascript:;" TargetMode="External"/><Relationship Id="rId37" Type="http://schemas.openxmlformats.org/officeDocument/2006/relationships/hyperlink" Target="https://dou.ua/users/andriy-slobodyanyk/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165" Type="http://schemas.openxmlformats.org/officeDocument/2006/relationships/hyperlink" Target="https://dou.ua/lenta/articles/composition-vs-inheritance-in-java/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https://dou.ua/users/andriy-slobodyanyk/" TargetMode="External"/><Relationship Id="rId232" Type="http://schemas.openxmlformats.org/officeDocument/2006/relationships/hyperlink" Target="https://dou.ua/users/andriy-slobodyanyk/" TargetMode="External"/><Relationship Id="rId253" Type="http://schemas.openxmlformats.org/officeDocument/2006/relationships/hyperlink" Target="https://jobs.dou.ua/companies/luxoft/" TargetMode="External"/><Relationship Id="rId27" Type="http://schemas.openxmlformats.org/officeDocument/2006/relationships/hyperlink" Target="https://dou.ua/users/nikolai-ponomarchuck/" TargetMode="External"/><Relationship Id="rId48" Type="http://schemas.openxmlformats.org/officeDocument/2006/relationships/hyperlink" Target="javascript:;" TargetMode="External"/><Relationship Id="rId69" Type="http://schemas.openxmlformats.org/officeDocument/2006/relationships/hyperlink" Target="https://dou.ua/users/aliaksandr-valialkin/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80" Type="http://schemas.openxmlformats.org/officeDocument/2006/relationships/image" Target="media/image14.jpeg"/><Relationship Id="rId155" Type="http://schemas.openxmlformats.org/officeDocument/2006/relationships/image" Target="media/image29.jpeg"/><Relationship Id="rId176" Type="http://schemas.openxmlformats.org/officeDocument/2006/relationships/hyperlink" Target="javascript:;" TargetMode="External"/><Relationship Id="rId197" Type="http://schemas.openxmlformats.org/officeDocument/2006/relationships/image" Target="media/image33.jpeg"/><Relationship Id="rId201" Type="http://schemas.openxmlformats.org/officeDocument/2006/relationships/hyperlink" Target="https://dou.ua/users/andriy-slobodyanyk/" TargetMode="External"/><Relationship Id="rId222" Type="http://schemas.openxmlformats.org/officeDocument/2006/relationships/hyperlink" Target="https://dou.ua/users/evgeniykhist/" TargetMode="External"/><Relationship Id="rId243" Type="http://schemas.openxmlformats.org/officeDocument/2006/relationships/hyperlink" Target="https://dou.ua/users/andriy-slobodyanyk/" TargetMode="External"/><Relationship Id="rId17" Type="http://schemas.openxmlformats.org/officeDocument/2006/relationships/hyperlink" Target="https://dou.ua/lenta/articles/composition-vs-inheritance-in-java/" TargetMode="External"/><Relationship Id="rId38" Type="http://schemas.openxmlformats.org/officeDocument/2006/relationships/hyperlink" Target="https://dou.ua/lenta/articles/composition-vs-inheritance-in-java/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image" Target="media/image23.jpeg"/><Relationship Id="rId70" Type="http://schemas.openxmlformats.org/officeDocument/2006/relationships/hyperlink" Target="https://dou.ua/lenta/articles/composition-vs-inheritance-in-java/" TargetMode="External"/><Relationship Id="rId91" Type="http://schemas.openxmlformats.org/officeDocument/2006/relationships/image" Target="media/image17.jpeg"/><Relationship Id="rId145" Type="http://schemas.openxmlformats.org/officeDocument/2006/relationships/hyperlink" Target="https://dou.ua/users/karpolan/" TargetMode="External"/><Relationship Id="rId166" Type="http://schemas.openxmlformats.org/officeDocument/2006/relationships/hyperlink" Target="javascript:;" TargetMode="External"/><Relationship Id="rId187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7820</Words>
  <Characters>44576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2018-12-17T14:54:00Z</dcterms:created>
  <dcterms:modified xsi:type="dcterms:W3CDTF">2018-12-17T14:56:00Z</dcterms:modified>
</cp:coreProperties>
</file>