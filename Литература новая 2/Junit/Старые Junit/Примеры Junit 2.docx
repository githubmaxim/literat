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8B" w:rsidRDefault="009C478B" w:rsidP="009C478B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val="en-US" w:eastAsia="ru-RU"/>
        </w:rPr>
      </w:pPr>
      <w:r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 xml:space="preserve">Примеры </w:t>
      </w:r>
      <w:proofErr w:type="spellStart"/>
      <w:r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val="en-US" w:eastAsia="ru-RU"/>
        </w:rPr>
        <w:t>Junit</w:t>
      </w:r>
      <w:proofErr w:type="spellEnd"/>
    </w:p>
    <w:p w:rsidR="009C478B" w:rsidRPr="009C478B" w:rsidRDefault="009C478B" w:rsidP="009C478B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val="en-US" w:eastAsia="ru-RU"/>
        </w:rPr>
      </w:pP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Когда делаешь первые попытки писать юнит-тесты обычно </w:t>
      </w:r>
      <w:proofErr w:type="spellStart"/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обычно</w:t>
      </w:r>
      <w:proofErr w:type="spellEnd"/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сталкиваешься с проблемой начинания: вроде бы документация прочитана, цель ясна, а с чего начинать — не понятно.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 xml:space="preserve">Попробуем вместе написать простой юнит-тест, для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более-менее настоящего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класса, в котором испытаем почти весь базовый функционал 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begin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instrText xml:space="preserve"> HYPERLINK "http://easyjava.ru/category/testing/junit/" </w:instrTex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separate"/>
      </w:r>
      <w:r w:rsidRPr="009C478B">
        <w:rPr>
          <w:rFonts w:ascii="inherit" w:eastAsia="Times New Roman" w:hAnsi="inherit" w:cs="Helvetica"/>
          <w:color w:val="337AB7"/>
          <w:sz w:val="23"/>
          <w:szCs w:val="23"/>
          <w:u w:val="single"/>
          <w:bdr w:val="none" w:sz="0" w:space="0" w:color="auto" w:frame="1"/>
          <w:lang w:eastAsia="ru-RU"/>
        </w:rPr>
        <w:t>JUnit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end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9C478B" w:rsidRPr="009C478B" w:rsidRDefault="009C478B" w:rsidP="009C478B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Создадим пустой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проект: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mvn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archetype:generate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DgroupId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ru.easyjava.junit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DartifactId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=base -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Dversion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=1  -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DinteractiveMode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=false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Scanning for projects...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[...skipped...]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------------------------------------------------------------------------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BUILD SUCCESS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------------------------------------------------------------------------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 добавим в него 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begin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instrText xml:space="preserve"> HYPERLINK "http://easyjava.ru/category/testing/junit/" </w:instrTex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separate"/>
      </w:r>
      <w:r w:rsidRPr="009C478B">
        <w:rPr>
          <w:rFonts w:ascii="inherit" w:eastAsia="Times New Roman" w:hAnsi="inherit" w:cs="Helvetica"/>
          <w:color w:val="337AB7"/>
          <w:sz w:val="23"/>
          <w:szCs w:val="23"/>
          <w:u w:val="single"/>
          <w:bdr w:val="none" w:sz="0" w:space="0" w:color="auto" w:frame="1"/>
          <w:lang w:eastAsia="ru-RU"/>
        </w:rPr>
        <w:t>JUnit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end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&lt;properties&gt;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&lt;project.build.sourceEncoding&gt;UTF-8&lt;/project.build.sourceEncoding&gt;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junit.version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&gt;4.12&lt;/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junit.version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&lt;/properties&gt;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&lt;dependencies&gt;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&lt;dependency&gt;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groupId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groupId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artifactId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artifactId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&lt;version&gt;${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junit.version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}&lt;/version&gt;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&lt;scope&gt;test&lt;/scope&gt;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&lt;/dependency&gt;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&lt;/dependencies&gt;</w:t>
            </w:r>
          </w:p>
        </w:tc>
      </w:tr>
    </w:tbl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Зависимость добавлена с  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scope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&gt;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scope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&gt;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, что говорит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что она требуется только при сборке и исполнении тестов.</w:t>
      </w:r>
    </w:p>
    <w:p w:rsidR="009C478B" w:rsidRPr="009C478B" w:rsidRDefault="009C478B" w:rsidP="009C478B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Класс для тестирования</w:t>
      </w:r>
    </w:p>
    <w:p w:rsidR="009C478B" w:rsidRPr="009C478B" w:rsidRDefault="009C478B" w:rsidP="009C478B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Поскольку я обещал почти настоящий пример, придётся написать хоть сколько-то полезный класс. Пускай это будем набор утилит для работы со строками:</w:t>
      </w:r>
    </w:p>
    <w:p w:rsidR="009C478B" w:rsidRDefault="009C478B" w:rsidP="009C478B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Слияние строк из массива</w:t>
      </w:r>
    </w:p>
    <w:p w:rsidR="00F077E6" w:rsidRPr="00F077E6" w:rsidRDefault="00F077E6" w:rsidP="009C478B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</w:pPr>
      <w:r w:rsidRPr="00F077E6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Разделение строки на подстроки</w:t>
      </w:r>
    </w:p>
    <w:p w:rsidR="009C478B" w:rsidRPr="009C478B" w:rsidRDefault="009C478B" w:rsidP="009C478B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Проверка строк на пустоту</w:t>
      </w:r>
    </w:p>
    <w:p w:rsidR="009C478B" w:rsidRPr="009C478B" w:rsidRDefault="009C478B" w:rsidP="009C478B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Преобразование в число и обратно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281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lastRenderedPageBreak/>
              <w:t>19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61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62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63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64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65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66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67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68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69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70</w:t>
            </w:r>
          </w:p>
          <w:p w:rsidR="009C478B" w:rsidRPr="007922C4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71</w:t>
            </w:r>
          </w:p>
          <w:p w:rsidR="009C478B" w:rsidRPr="007922C4" w:rsidRDefault="009C478B" w:rsidP="00C35CF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 xml:space="preserve">public final class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/**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 * Do not construct me.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 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 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/**</w:t>
            </w:r>
          </w:p>
          <w:p w:rsidR="009C478B" w:rsidRPr="007A02B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</w:t>
            </w:r>
            <w:r w:rsidR="007A02B4"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Объединяет массив строк в одну строку,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A02B4"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вставляя разделители между элементами массива.</w:t>
            </w:r>
          </w:p>
          <w:p w:rsidR="009C478B" w:rsidRPr="007A02B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r w:rsid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параметр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это массив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="007A02B4"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для присоединения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7A02B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proofErr w:type="spellStart"/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del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это разделитель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A02B4"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для записей массива.</w:t>
            </w:r>
          </w:p>
          <w:p w:rsidR="009C478B" w:rsidRPr="007A02B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r w:rsidR="007A02B4">
              <w:t xml:space="preserve"> </w:t>
            </w:r>
            <w:r w:rsidR="007A02B4"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вернуть ноль, если массив равен нулю или</w:t>
            </w:r>
            <w:r w:rsid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объединить записи массива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7A02B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static String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joinArray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(final String[] source, final char del) {</w:t>
            </w:r>
          </w:p>
          <w:p w:rsidR="009C478B" w:rsidRPr="00DF2A86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if (source =</w:t>
            </w:r>
            <w:r w:rsidR="000368F5"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 null) {  return null;  }</w:t>
            </w:r>
          </w:p>
          <w:p w:rsidR="000368F5" w:rsidRPr="00DF2A86" w:rsidRDefault="000368F5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StringBuilder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result = new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StringBuilder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i = 0; i &lt;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source.length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- 1; i++)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    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result.append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(source[i]);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result.append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(del);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DF2A86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result</w:t>
            </w:r>
            <w:r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append</w:t>
            </w:r>
            <w:r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length</w:t>
            </w:r>
            <w:r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- 1]);</w:t>
            </w:r>
            <w:r w:rsidR="00DF2A86" w:rsidRPr="00DF2A8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DF2A86" w:rsidRPr="00DF2A86">
              <w:rPr>
                <w:rFonts w:ascii="inherit" w:eastAsia="Times New Roman" w:hAnsi="inherit" w:cs="Times New Roman"/>
                <w:color w:val="808080" w:themeColor="background1" w:themeShade="80"/>
                <w:sz w:val="20"/>
                <w:szCs w:val="20"/>
                <w:bdr w:val="none" w:sz="0" w:space="0" w:color="auto" w:frame="1"/>
                <w:lang w:eastAsia="ru-RU"/>
              </w:rPr>
              <w:t>//добавляет в строку последний элемент массива, но уже без разделителя</w:t>
            </w:r>
          </w:p>
          <w:p w:rsidR="009C478B" w:rsidRPr="00DF2A86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    return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result.toString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/**</w:t>
            </w:r>
          </w:p>
          <w:p w:rsidR="009C478B" w:rsidRPr="00DF6949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</w:t>
            </w:r>
            <w:r w:rsidR="00DF6949"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Разбивает предоставленн</w:t>
            </w:r>
            <w:r w:rsidR="008668A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ую</w:t>
            </w:r>
            <w:r w:rsidR="00DF6949"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строк</w:t>
            </w:r>
            <w:r w:rsidR="008668A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у</w:t>
            </w:r>
            <w:r w:rsidR="00DF6949"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на массив строк.</w:t>
            </w:r>
          </w:p>
          <w:p w:rsidR="009C478B" w:rsidRPr="003165FF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r w:rsid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параметр</w:t>
            </w:r>
            <w:r w:rsidRP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D3524"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="005D3524" w:rsidRP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- массив</w:t>
            </w:r>
            <w:r w:rsidRP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для разделения</w:t>
            </w:r>
            <w:r w:rsidRP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5D352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r w:rsid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параметр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delimiter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Character</w:t>
            </w:r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– тот </w:t>
            </w:r>
            <w:proofErr w:type="gramStart"/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символ</w:t>
            </w:r>
            <w:proofErr w:type="gramEnd"/>
            <w:r w:rsidR="003165FF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по которому будем делить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DF6949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* @</w:t>
            </w:r>
            <w:r w:rsidR="00DF6949">
              <w:t xml:space="preserve"> </w:t>
            </w:r>
            <w:r w:rsidR="00DF6949"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вернуть пустой массив, если источник равен нулю, или массив</w:t>
            </w:r>
            <w:r w:rsid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DF6949"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подстрок, разделенных на символ разделителя.</w:t>
            </w:r>
          </w:p>
          <w:p w:rsidR="009C478B" w:rsidRPr="00DF6949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DF694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static String[]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toArray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(final String source, final char delimiter)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if (source == null)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return new String[]{};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    return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source.split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Character.toString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(delimiter));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/**</w:t>
            </w:r>
          </w:p>
          <w:p w:rsidR="009C478B" w:rsidRPr="005D352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Проверяет, содержит ли строка какой-либо используемый контент (любые непустые символы).</w:t>
            </w:r>
          </w:p>
          <w:p w:rsidR="009C478B" w:rsidRPr="009A361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A3618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* @</w:t>
            </w:r>
            <w:proofErr w:type="spellStart"/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9A3618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subject</w:t>
            </w:r>
            <w:r w:rsidRPr="009A3618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9A3618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866BE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– строка для проверки</w:t>
            </w:r>
            <w:r w:rsidRPr="009A3618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5D352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@</w:t>
            </w:r>
            <w:r w:rsidR="005D3524">
              <w:t xml:space="preserve"> 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вернуть 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, если строка не имеет содержимого или содержит только пробельные символы, иначе 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  <w:r w:rsidR="005D3524"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D3524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static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isEmpty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(final String subject)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return</w:t>
            </w:r>
            <w:r w:rsidR="009A3618" w:rsidRPr="009A361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subject =</w:t>
            </w:r>
            <w:r w:rsidR="00866BE9" w:rsidRPr="00866BE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= null </w:t>
            </w:r>
            <w:r w:rsidR="009A3618" w:rsidRPr="009A361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||</w:t>
            </w:r>
            <w:r w:rsidR="009A3618" w:rsidRPr="009A361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subject.replaceAll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("\\s", "").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isEmpty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/**</w:t>
            </w:r>
          </w:p>
          <w:p w:rsidR="009C478B" w:rsidRPr="00450E5A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</w:t>
            </w:r>
            <w:r w:rsidR="00254597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Пытается</w:t>
            </w:r>
            <w:r w:rsidR="00254597"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254597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извлечь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double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значение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из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="00504C2B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04C2B" w:rsidRPr="00504C2B">
              <w:rPr>
                <w:rFonts w:ascii="inherit" w:eastAsia="Times New Roman" w:hAnsi="inherit" w:cs="Times New Roman"/>
                <w:i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(преобразование в число)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504C2B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* @</w:t>
            </w:r>
            <w:r w:rsidR="00244C7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параметр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source String </w:t>
            </w:r>
            <w:r w:rsidR="00244C7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для</w:t>
            </w:r>
            <w:r w:rsidR="00244C7A"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="00244C7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обработки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</w:p>
          <w:p w:rsidR="009C478B" w:rsidRPr="00450E5A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244C7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* @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возвращает</w:t>
            </w:r>
            <w:r w:rsidR="00450E5A"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извлеченное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double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значение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или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NaN</w:t>
            </w:r>
            <w:proofErr w:type="spellEnd"/>
            <w:proofErr w:type="gramEnd"/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если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равен 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null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50E5A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toDouble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(final String source)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if (source =</w:t>
            </w:r>
            <w:r w:rsidR="0015700B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 null)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Double.NaN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    return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Double.valueOf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/**</w:t>
            </w:r>
          </w:p>
          <w:p w:rsidR="009C478B" w:rsidRPr="009D5809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* </w:t>
            </w:r>
            <w:r w:rsid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Конвертирует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double</w:t>
            </w:r>
            <w:r w:rsid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значение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="00504C2B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504C2B" w:rsidRPr="00504C2B">
              <w:rPr>
                <w:rFonts w:ascii="inherit" w:eastAsia="Times New Roman" w:hAnsi="inherit" w:cs="Times New Roman"/>
                <w:i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(обратное предыдущему преобразование)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9D5809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* @</w:t>
            </w:r>
            <w:proofErr w:type="spellStart"/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source value to convert.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 * @return Textual representation of double.</w:t>
            </w:r>
          </w:p>
          <w:p w:rsidR="009C478B" w:rsidRPr="00AC7ACD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lang w:val="en-US" w:eastAsia="ru-RU"/>
              </w:rPr>
            </w:pPr>
            <w:r w:rsidRPr="00AC7ACD">
              <w:rPr>
                <w:rFonts w:ascii="inherit" w:eastAsia="Times New Roman" w:hAnsi="inherit" w:cs="Times New Roman"/>
                <w:color w:val="7F7F7F" w:themeColor="text1" w:themeTint="80"/>
                <w:sz w:val="20"/>
                <w:szCs w:val="20"/>
                <w:bdr w:val="none" w:sz="0" w:space="0" w:color="auto" w:frame="1"/>
                <w:lang w:val="en-US" w:eastAsia="ru-RU"/>
              </w:rPr>
              <w:t>     */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static String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fromDouble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(final double source) {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String.valueOf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);</w:t>
            </w:r>
          </w:p>
          <w:p w:rsidR="009C478B" w:rsidRPr="007922C4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922C4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Default="009C478B" w:rsidP="009C478B">
      <w:pPr>
        <w:spacing w:after="0" w:line="240" w:lineRule="auto"/>
        <w:textAlignment w:val="baseline"/>
        <w:rPr>
          <w:rFonts w:eastAsia="Times New Roman" w:cs="Helvetica"/>
          <w:color w:val="373737"/>
          <w:sz w:val="23"/>
          <w:szCs w:val="23"/>
          <w:lang w:eastAsia="ru-RU"/>
        </w:rPr>
      </w:pP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lastRenderedPageBreak/>
        <w:t>Не самый полезный набор утилит, но всё же </w:t>
      </w:r>
    </w:p>
    <w:p w:rsidR="00EF64B2" w:rsidRPr="00EF64B2" w:rsidRDefault="00EF64B2" w:rsidP="009C478B">
      <w:pPr>
        <w:spacing w:after="0" w:line="240" w:lineRule="auto"/>
        <w:textAlignment w:val="baseline"/>
        <w:rPr>
          <w:rFonts w:eastAsia="Times New Roman" w:cs="Helvetica"/>
          <w:color w:val="373737"/>
          <w:sz w:val="23"/>
          <w:szCs w:val="23"/>
          <w:lang w:eastAsia="ru-RU"/>
        </w:rPr>
      </w:pPr>
    </w:p>
    <w:p w:rsidR="009C478B" w:rsidRPr="009C478B" w:rsidRDefault="009C478B" w:rsidP="009C478B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Тесты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Тесты в 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begin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instrText xml:space="preserve"> HYPERLINK "http://easyjava.ru/category/testing/junit/" </w:instrTex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separate"/>
      </w:r>
      <w:r w:rsidRPr="009C478B">
        <w:rPr>
          <w:rFonts w:ascii="inherit" w:eastAsia="Times New Roman" w:hAnsi="inherit" w:cs="Helvetica"/>
          <w:color w:val="337AB7"/>
          <w:sz w:val="23"/>
          <w:szCs w:val="23"/>
          <w:u w:val="single"/>
          <w:bdr w:val="none" w:sz="0" w:space="0" w:color="auto" w:frame="1"/>
          <w:lang w:eastAsia="ru-RU"/>
        </w:rPr>
        <w:t>JUnit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end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располагаются в отдельных классах, методы которых, имеющие аннотацию  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 возвращающие 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 есть сами тесты. Имя класса может быть в принципе любое, но рекомендуется придерживаться шаблона  </w:t>
      </w:r>
      <w:proofErr w:type="spellStart"/>
      <w:r w:rsidRPr="009C478B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ИмяТестируемогоКласса</w:t>
      </w:r>
      <w:proofErr w:type="gram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, так как это упрощает чтение кода. К тому же обычно средства автоматического запуска тестов, такие как плагин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 </w:t>
      </w:r>
      <w:proofErr w:type="spellStart"/>
      <w:r w:rsidRPr="009C478B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maven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-</w:t>
      </w:r>
      <w:r w:rsidRPr="009C478B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surefire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-</w:t>
      </w:r>
      <w:r w:rsidRPr="009C478B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plugin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предполагают, что классы с юнит-тестами оканчиваются на 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StringUtilsTest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testToArray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testJoinArray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testIsEmpty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testToDouble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testFromDouble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традиционно располагает тесты в каталоге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src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, в то время как основной исходный код располагается в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src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.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Разумеется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это всего лишь договорённость, используемая в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по умолчанию, и тесты и код можно располагать любым удобным образом.</w:t>
      </w: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Название тестовых методов так же могут быть любыми, однако для повышения читаемости кода, рекомендуется начинать их с префикса 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test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*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и отражать в названии суть теста.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Первый юнит-тест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315FE8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@Test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testFromDouble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double source = 3.1415;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String expected="3.1415";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String actual =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StringUtils.fromDouble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("Unexpected string value", expected, actual);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Все юнит-тесты пишутся по единому шаблону: создаются входные данные, создаются эталонные данные (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expected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), вызывается тестируемый код и</w:t>
      </w:r>
      <w:r w:rsidR="008668AD">
        <w:rPr>
          <w:rFonts w:eastAsia="Times New Roman" w:cs="Helvetica"/>
          <w:color w:val="373737"/>
          <w:sz w:val="23"/>
          <w:szCs w:val="23"/>
          <w:lang w:eastAsia="ru-RU"/>
        </w:rPr>
        <w:t xml:space="preserve"> </w:t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результат его</w:t>
      </w:r>
      <w:r w:rsidR="008668AD">
        <w:rPr>
          <w:rFonts w:eastAsia="Times New Roman" w:cs="Helvetica"/>
          <w:color w:val="373737"/>
          <w:sz w:val="23"/>
          <w:szCs w:val="23"/>
          <w:lang w:eastAsia="ru-RU"/>
        </w:rPr>
        <w:t xml:space="preserve"> </w:t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работы(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actual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)</w:t>
      </w:r>
      <w:r w:rsidR="008668AD">
        <w:rPr>
          <w:rFonts w:eastAsia="Times New Roman" w:cs="Helvetica"/>
          <w:color w:val="373737"/>
          <w:sz w:val="23"/>
          <w:szCs w:val="23"/>
          <w:lang w:eastAsia="ru-RU"/>
        </w:rPr>
        <w:t xml:space="preserve"> </w:t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сравнивается с эталонными данными. 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fldChar w:fldCharType="begin"/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instrText xml:space="preserve"> HYPERLINK "https://easyjava.ru/tag/junit/" \o "Posts tagged with junit" </w:instrText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fldChar w:fldCharType="separate"/>
      </w:r>
      <w:r w:rsidRPr="009C478B">
        <w:rPr>
          <w:rFonts w:ascii="inherit" w:eastAsia="Times New Roman" w:hAnsi="inherit" w:cs="Helvetica"/>
          <w:color w:val="337AB7"/>
          <w:sz w:val="23"/>
          <w:szCs w:val="23"/>
          <w:u w:val="single"/>
          <w:bdr w:val="none" w:sz="0" w:space="0" w:color="auto" w:frame="1"/>
          <w:lang w:eastAsia="ru-RU"/>
        </w:rPr>
        <w:t>JUnit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fldChar w:fldCharType="end"/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предоставляет несколько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assert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*</w:t>
      </w: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  функций,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выполняюших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сравнение.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первом юнит-тесте строка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double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3.1415;</w:t>
            </w:r>
          </w:p>
        </w:tc>
      </w:tr>
    </w:tbl>
    <w:p w:rsidR="009C478B" w:rsidRPr="009C478B" w:rsidRDefault="009C478B" w:rsidP="009C478B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 есть входные данные, которые мы отдаём в проверяемую функцию.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Эталонные данные определены в следующей строке: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expected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="3.1415";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Вызываем проверяемый код и сохраняем результат его работы: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String actual =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StringUtils.fromDouble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(source);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 самая главная часть теста, проверка: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("Unexpected string value", expected, actual);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assertEquals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сравнивает эквивалентность объектов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expected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actual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и, в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случае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когда они не эквивалентны, проваливает тест и выводит сообщение </w:t>
      </w:r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Unexpected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value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"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Функции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assert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*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использовать и без сообщения: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assertEquals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expected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actual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9C478B" w:rsidRPr="009C478B" w:rsidRDefault="009C478B" w:rsidP="009C478B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Однако с сообщением результаты тестирования становятся гораздо приятнее при чтении.</w:t>
      </w: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Разработчики обычно пишут юнит-тесты только для предусмотренных разработчиком/архитектором/документацией/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etc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вариантов поведения функции. Для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StringUtils.fromDouble</w:t>
      </w:r>
      <w:proofErr w:type="spellEnd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 документация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указывает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что функция должна преобразовать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цисло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 плавающей запятой в строку.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Юнит-тест этой функции покрывает только описанный функционал. Цель юнит-тестирования — убедиться, что функция работает правильно, а не искать условия,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в которых она работает неправильно.</w:t>
      </w:r>
    </w:p>
    <w:p w:rsidR="009C478B" w:rsidRPr="009C478B" w:rsidRDefault="009C478B" w:rsidP="009C478B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Более того, сам юнит-тест уже является краткой и понятной документацией к функции. В четырёх строках чётко и однозначно написано, как ведёт себя функция: возвращает новый строковый объект, значение которого является переданным ей числом с плавающей запятой, записанное в десятичной системе счисления.</w:t>
      </w: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 самый главный бонус юнит-тестирования, это фиксация поведения кода. Вы знаете, прямо сейчас, что функция ведёт себя определённым образом. И код, который её использует, полагается на это поведение. </w:t>
      </w:r>
      <w:del w:id="0" w:author="Unknown">
        <w:r w:rsidRPr="009C478B">
          <w:rPr>
            <w:rFonts w:ascii="inherit" w:eastAsia="Times New Roman" w:hAnsi="inherit" w:cs="Helvetica"/>
            <w:color w:val="373737"/>
            <w:sz w:val="23"/>
            <w:szCs w:val="23"/>
            <w:bdr w:val="none" w:sz="0" w:space="0" w:color="auto" w:frame="1"/>
            <w:lang w:eastAsia="ru-RU"/>
          </w:rPr>
          <w:delText>Если</w:delText>
        </w:r>
      </w:del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Когда вы захотите изменить эту функцию, юнит-тест будет вам гарантировать, что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 xml:space="preserve">поведение функции осталось таким же (либо тест провалится).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Следовательно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остальной код не заметит изменения реализации функции, а это значит, что с этого момента вы можете спокойной менять любую часть кода: юнит-тесты не позволят вам что-нибудь сломать.</w:t>
      </w:r>
    </w:p>
    <w:p w:rsidR="009C478B" w:rsidRPr="009C478B" w:rsidRDefault="009C478B" w:rsidP="009C478B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Второй юнит-тест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Следующий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юнит-тест напишем для обратной функции преобразования строки в число с плавающей запятой: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315FE8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testToDouble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(3.1415,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StringUtils.toDouble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("3.1415"), 0.0001);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("Not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NaN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for null",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Double.NaN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StringUtils.toDouble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(null), 0.00001);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Это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оцень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простая функция и поэтому тест тоже очень простой: входное значение, эталонное значение и сравнение с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результатом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.О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бычно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при написании таких простых тестов явно не заводят переменные для значений, а пишут их прямо в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assert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* функции.</w:t>
      </w: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Однако у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assertEquals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в этом тесте появился дополнительный параметр! Дело в том, что сравнивать числа с плавающей запятой непосредственно друг с другом нельзя, так как они не имеют точного двоичного представления. Обычно числа сравниваются с некоторой погрешностью: можно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сказать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что 3.1415000000001 эквивалентно</w: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 xml:space="preserve">3.1415000000002 с погрешностью до 0.000000000001. И именно эта погрешность передаётся в третий параметр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assertEquals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числе с плавающей запятой. Вторая часть теста очевидна — </w:t>
      </w:r>
      <w:proofErr w:type="gram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проверяется</w:t>
      </w:r>
      <w:proofErr w:type="gram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что для переданного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null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возвращается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NaN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Третий юнит-тест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315FE8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@Test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testIsEmpty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assertFalse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("Non empty string claimed to be empty",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StringUtils.isEmpty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("TEST"));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assertTrue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("Empty string not recognized",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StringUtils.isEmpty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(""));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assertTrue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("Whitespaces not recognized",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StringUtils.isEmpty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(" "));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proofErr w:type="gram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Теперь</w:t>
      </w:r>
      <w:proofErr w:type="gram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наоборот — у функций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assertTrue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и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assertFalse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не хватает одного аргумента. А всё потому, что эти функции проверяют только логические значения (первая ожидает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true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, вторая, соответственно, </w:t>
      </w:r>
      <w:proofErr w:type="spellStart"/>
      <w:r w:rsidRPr="009C478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false</w:t>
      </w:r>
      <w:proofErr w:type="spellEnd"/>
      <w:proofErr w:type="gram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)</w:t>
      </w:r>
      <w:proofErr w:type="gram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, которые и не с чем сравнивать.  В самом же тесте проверяется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документированние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поведение:  строка </w:t>
      </w:r>
      <w:proofErr w:type="gram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с</w:t>
      </w:r>
      <w:proofErr w:type="gram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значением очевидно не пуста, строка без каких-либо символов в ней — пуста и, наконец, строка с невидимыми символами тоже признаётся пустой.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Четвёртый и пятый юнит-тесты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315FE8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lastRenderedPageBreak/>
              <w:t>4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@Test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testToArray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String[] expected = {"T", "E", "S", "T"};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String source="T:E:S:T";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assertArrayEquals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("Wrong array", expected,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StringUtils.toArray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(source, ':'));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assertNull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StringUtils.toArray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(null, ':'));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lastRenderedPageBreak/>
        <w:t xml:space="preserve">В последних двух тестах нам придётся работать с массивами. Массивы нельзя проверить через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assertEquals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, так как для массивов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assertEquals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ведёт себя как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assertSame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F5C30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9F5C30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9F5C30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9F5C30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F5C30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(expected, </w:t>
            </w:r>
            <w:proofErr w:type="spellStart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StringUtils.toArray</w:t>
            </w:r>
            <w:proofErr w:type="spellEnd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(source, ':'));</w:t>
            </w:r>
          </w:p>
          <w:p w:rsidR="009C478B" w:rsidRPr="009F5C30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junit.framework.AssertionFailedError</w:t>
            </w:r>
            <w:proofErr w:type="spellEnd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 expected:&lt;[</w:t>
            </w:r>
            <w:proofErr w:type="spellStart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Ljava.lang.String</w:t>
            </w:r>
            <w:proofErr w:type="spellEnd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;@61b383e9&gt; but was:&lt;[</w:t>
            </w:r>
            <w:proofErr w:type="spellStart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Ljava.lang.String</w:t>
            </w:r>
            <w:proofErr w:type="spellEnd"/>
            <w:r w:rsidRPr="009F5C30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;@5099681b&gt;</w:t>
            </w:r>
          </w:p>
        </w:tc>
      </w:tr>
    </w:tbl>
    <w:p w:rsidR="009C478B" w:rsidRPr="009C478B" w:rsidRDefault="009C478B" w:rsidP="009C478B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Поэтому в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JUnit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предусмотрена специальная функция для сравнения массивов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assertArrayEquals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, которая сравнивает эквивалентность каждого элемента обоих массивов друг с другом. </w:t>
      </w:r>
      <w:proofErr w:type="gram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Разумеется</w:t>
      </w:r>
      <w:proofErr w:type="gram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сравниваются между собой элементы с одинаковой позицией в массиве и массивы разной длины сразу признаются не эквивалентными. Надо </w:t>
      </w:r>
      <w:proofErr w:type="gram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отметить</w:t>
      </w:r>
      <w:proofErr w:type="gram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что обратной функции для </w:t>
      </w:r>
      <w:proofErr w:type="spellStart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assertArrayEquals</w:t>
      </w:r>
      <w:proofErr w:type="spellEnd"/>
      <w:r w:rsidRPr="009C478B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не предусмотрено.</w:t>
      </w:r>
    </w:p>
    <w:p w:rsidR="009C478B" w:rsidRPr="009C478B" w:rsidRDefault="009C478B" w:rsidP="009C478B">
      <w:pPr>
        <w:shd w:val="clear" w:color="auto" w:fill="F5F5F5"/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381"/>
      </w:tblGrid>
      <w:tr w:rsidR="009C478B" w:rsidRPr="00315FE8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1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2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3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4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5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6</w:t>
            </w:r>
          </w:p>
          <w:p w:rsidR="009C478B" w:rsidRPr="00315FE8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@Test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testToArray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() {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String expected = "T</w:t>
            </w:r>
            <w:r w:rsidR="00E2158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</w:t>
            </w:r>
            <w:r w:rsidR="00E2158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</w:t>
            </w:r>
            <w:r w:rsidR="00E2158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</w:t>
            </w: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T";</w:t>
            </w:r>
          </w:p>
          <w:p w:rsidR="00E21588" w:rsidRPr="00315FE8" w:rsidRDefault="009C478B" w:rsidP="00E2158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="00E21588"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String[] </w:t>
            </w:r>
            <w:r w:rsidR="00E2158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source</w:t>
            </w:r>
            <w:r w:rsidR="00E21588"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{"T", "E", "S", "T"};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assertArrayEquals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("Wrong array", expected, 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StringUtils.toArray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(source, ':'));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assertEquals</w:t>
            </w:r>
            <w:proofErr w:type="spellEnd"/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(0,StringUtils.toArray(null, ':').length);</w:t>
            </w:r>
          </w:p>
          <w:p w:rsidR="009C478B" w:rsidRPr="00315FE8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315FE8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C478B" w:rsidRPr="009C478B" w:rsidRDefault="009C478B" w:rsidP="009C478B">
      <w:pPr>
        <w:shd w:val="clear" w:color="auto" w:fill="F5F5F5"/>
        <w:spacing w:after="150" w:line="240" w:lineRule="auto"/>
        <w:jc w:val="right"/>
        <w:textAlignment w:val="baseline"/>
        <w:rPr>
          <w:rFonts w:ascii="inherit" w:eastAsia="Times New Roman" w:hAnsi="inherit" w:cs="Helvetica"/>
          <w:color w:val="444444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444444"/>
          <w:sz w:val="18"/>
          <w:szCs w:val="18"/>
          <w:lang w:eastAsia="ru-RU"/>
        </w:rPr>
        <w:t>[свернуть]</w:t>
      </w:r>
    </w:p>
    <w:p w:rsidR="009C478B" w:rsidRPr="009C478B" w:rsidRDefault="009C478B" w:rsidP="009C478B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9C478B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Исполнение тестов</w:t>
      </w:r>
    </w:p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Проще всего использовать для этого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maven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C478B" w:rsidRPr="009C478B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mvn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test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Scanning for projects...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[...skipped...]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[INFO] --- maven-surefire-plugin:2.12.4:test (default-test) @ base ---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-------------------------------------------------------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 E S T S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-------------------------------------------------------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Running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ru.easyjava.junit.StringUtilsTest</w:t>
            </w:r>
            <w:proofErr w:type="spellEnd"/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Tests run: 5, Failures: 0, Errors: 0, Skipped: 0, Time elapsed: 0.066 sec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Results :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Tests run: 5, Failures: 0, Errors: 0, Skipped: 0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[INFO] BUILD SUCCESS</w:t>
            </w:r>
          </w:p>
        </w:tc>
      </w:tr>
    </w:tbl>
    <w:p w:rsidR="009C478B" w:rsidRPr="009C478B" w:rsidRDefault="009C478B" w:rsidP="009C478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при необходимости можно и вручную:</w:t>
      </w:r>
      <w:r w:rsidRPr="009C478B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C478B" w:rsidRPr="007A02B4" w:rsidTr="009C47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C478B" w:rsidRPr="009C478B" w:rsidRDefault="009C478B" w:rsidP="009C478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478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Z:\Dropbox\Work\MorningJava\Blog\Testing\JUnit\Base\manual&gt;java -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cp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.;junit-4.12.jar;hamcrest-core-1.3.jar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org.junit.runner.JUnitCore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ru.easyjava.junit.StringUtilsTest</w:t>
            </w:r>
            <w:proofErr w:type="spellEnd"/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JUnit</w:t>
            </w:r>
            <w:proofErr w:type="spellEnd"/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 4.12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.....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Time: 0,02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478B" w:rsidRPr="009C478B" w:rsidRDefault="009C478B" w:rsidP="009C478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478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OK (5 tests)</w:t>
            </w:r>
          </w:p>
        </w:tc>
      </w:tr>
    </w:tbl>
    <w:p w:rsidR="009C478B" w:rsidRPr="009C478B" w:rsidRDefault="009C478B" w:rsidP="009F5C30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Нужно всего лишь вручную указать правильный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classpath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включающий в себя 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junit</w:t>
      </w:r>
      <w:proofErr w:type="spellEnd"/>
      <w:r w:rsidR="009F5C3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 </w:t>
      </w:r>
      <w:proofErr w:type="spellStart"/>
      <w:r w:rsidR="009F5C3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зависимостиями</w:t>
      </w:r>
      <w:proofErr w:type="spellEnd"/>
      <w:r w:rsidR="009F5C3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ваши классы.</w:t>
      </w:r>
    </w:p>
    <w:p w:rsidR="009C478B" w:rsidRPr="009C478B" w:rsidRDefault="009C478B" w:rsidP="009C478B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Исходный код примера доступен на </w:t>
      </w:r>
      <w:proofErr w:type="spellStart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begin"/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instrText xml:space="preserve"> HYPERLINK "https://github.com/EasyJavaRu/junit-base" \t "_blank" </w:instrText>
      </w:r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separate"/>
      </w:r>
      <w:r w:rsidRPr="009C478B">
        <w:rPr>
          <w:rFonts w:ascii="inherit" w:eastAsia="Times New Roman" w:hAnsi="inherit" w:cs="Helvetica"/>
          <w:color w:val="337AB7"/>
          <w:sz w:val="23"/>
          <w:szCs w:val="23"/>
          <w:u w:val="single"/>
          <w:bdr w:val="none" w:sz="0" w:space="0" w:color="auto" w:frame="1"/>
          <w:lang w:eastAsia="ru-RU"/>
        </w:rPr>
        <w:t>github</w:t>
      </w:r>
      <w:proofErr w:type="spellEnd"/>
      <w:r w:rsidRPr="009C478B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fldChar w:fldCharType="end"/>
      </w:r>
    </w:p>
    <w:p w:rsidR="00E47D01" w:rsidRDefault="00E47D01"/>
    <w:sectPr w:rsidR="00E47D01" w:rsidSect="009C4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07E2"/>
    <w:multiLevelType w:val="multilevel"/>
    <w:tmpl w:val="2C1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8B"/>
    <w:rsid w:val="000368F5"/>
    <w:rsid w:val="0008636D"/>
    <w:rsid w:val="0015700B"/>
    <w:rsid w:val="00244C7A"/>
    <w:rsid w:val="00254597"/>
    <w:rsid w:val="00315FE8"/>
    <w:rsid w:val="003165FF"/>
    <w:rsid w:val="00450E5A"/>
    <w:rsid w:val="00504C2B"/>
    <w:rsid w:val="005D3524"/>
    <w:rsid w:val="007922C4"/>
    <w:rsid w:val="007A02B4"/>
    <w:rsid w:val="008668AD"/>
    <w:rsid w:val="00866BE9"/>
    <w:rsid w:val="009A3618"/>
    <w:rsid w:val="009C478B"/>
    <w:rsid w:val="009D5809"/>
    <w:rsid w:val="009F5C30"/>
    <w:rsid w:val="00AC7ACD"/>
    <w:rsid w:val="00C16FEB"/>
    <w:rsid w:val="00C35CF9"/>
    <w:rsid w:val="00DF2A86"/>
    <w:rsid w:val="00DF6949"/>
    <w:rsid w:val="00E21588"/>
    <w:rsid w:val="00E47D01"/>
    <w:rsid w:val="00EF64B2"/>
    <w:rsid w:val="00F0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7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7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C478B"/>
  </w:style>
  <w:style w:type="character" w:customStyle="1" w:styleId="sep">
    <w:name w:val="sep"/>
    <w:basedOn w:val="a0"/>
    <w:rsid w:val="009C478B"/>
  </w:style>
  <w:style w:type="character" w:styleId="a3">
    <w:name w:val="Hyperlink"/>
    <w:basedOn w:val="a0"/>
    <w:uiPriority w:val="99"/>
    <w:semiHidden/>
    <w:unhideWhenUsed/>
    <w:rsid w:val="009C47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478B"/>
    <w:rPr>
      <w:color w:val="800080"/>
      <w:u w:val="single"/>
    </w:rPr>
  </w:style>
  <w:style w:type="character" w:customStyle="1" w:styleId="a5">
    <w:name w:val="автор"/>
    <w:basedOn w:val="a0"/>
    <w:rsid w:val="009C478B"/>
  </w:style>
  <w:style w:type="character" w:customStyle="1" w:styleId="vcard">
    <w:name w:val="vcard"/>
    <w:basedOn w:val="a0"/>
    <w:rsid w:val="009C478B"/>
  </w:style>
  <w:style w:type="character" w:customStyle="1" w:styleId="comments-link">
    <w:name w:val="comments-link"/>
    <w:basedOn w:val="a0"/>
    <w:rsid w:val="009C478B"/>
  </w:style>
  <w:style w:type="character" w:customStyle="1" w:styleId="dsq-postid">
    <w:name w:val="dsq-postid"/>
    <w:basedOn w:val="a0"/>
    <w:rsid w:val="009C478B"/>
  </w:style>
  <w:style w:type="paragraph" w:styleId="a6">
    <w:name w:val="Normal (Web)"/>
    <w:basedOn w:val="a"/>
    <w:uiPriority w:val="99"/>
    <w:semiHidden/>
    <w:unhideWhenUsed/>
    <w:rsid w:val="009C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o">
    <w:name w:val="crayon-o"/>
    <w:basedOn w:val="a0"/>
    <w:rsid w:val="009C478B"/>
  </w:style>
  <w:style w:type="character" w:customStyle="1" w:styleId="crayon-e">
    <w:name w:val="crayon-e"/>
    <w:basedOn w:val="a0"/>
    <w:rsid w:val="009C478B"/>
  </w:style>
  <w:style w:type="character" w:customStyle="1" w:styleId="crayon-v">
    <w:name w:val="crayon-v"/>
    <w:basedOn w:val="a0"/>
    <w:rsid w:val="009C478B"/>
  </w:style>
  <w:style w:type="character" w:customStyle="1" w:styleId="crayon-h">
    <w:name w:val="crayon-h"/>
    <w:basedOn w:val="a0"/>
    <w:rsid w:val="009C478B"/>
  </w:style>
  <w:style w:type="character" w:customStyle="1" w:styleId="crayon-cn">
    <w:name w:val="crayon-cn"/>
    <w:basedOn w:val="a0"/>
    <w:rsid w:val="009C478B"/>
  </w:style>
  <w:style w:type="character" w:customStyle="1" w:styleId="crayon-t">
    <w:name w:val="crayon-t"/>
    <w:basedOn w:val="a0"/>
    <w:rsid w:val="009C478B"/>
  </w:style>
  <w:style w:type="character" w:customStyle="1" w:styleId="crayon-sy">
    <w:name w:val="crayon-sy"/>
    <w:basedOn w:val="a0"/>
    <w:rsid w:val="009C478B"/>
  </w:style>
  <w:style w:type="character" w:customStyle="1" w:styleId="crayon-st">
    <w:name w:val="crayon-st"/>
    <w:basedOn w:val="a0"/>
    <w:rsid w:val="009C478B"/>
  </w:style>
  <w:style w:type="character" w:customStyle="1" w:styleId="crayon-i">
    <w:name w:val="crayon-i"/>
    <w:basedOn w:val="a0"/>
    <w:rsid w:val="009C478B"/>
  </w:style>
  <w:style w:type="character" w:customStyle="1" w:styleId="crayon-r">
    <w:name w:val="crayon-r"/>
    <w:basedOn w:val="a0"/>
    <w:rsid w:val="009C478B"/>
  </w:style>
  <w:style w:type="character" w:customStyle="1" w:styleId="crayon-syntax">
    <w:name w:val="crayon-syntax"/>
    <w:basedOn w:val="a0"/>
    <w:rsid w:val="009C478B"/>
  </w:style>
  <w:style w:type="character" w:customStyle="1" w:styleId="crayon-pre">
    <w:name w:val="crayon-pre"/>
    <w:basedOn w:val="a0"/>
    <w:rsid w:val="009C478B"/>
  </w:style>
  <w:style w:type="character" w:customStyle="1" w:styleId="crayon-m">
    <w:name w:val="crayon-m"/>
    <w:basedOn w:val="a0"/>
    <w:rsid w:val="009C478B"/>
  </w:style>
  <w:style w:type="character" w:customStyle="1" w:styleId="crayon-c">
    <w:name w:val="crayon-c"/>
    <w:basedOn w:val="a0"/>
    <w:rsid w:val="009C478B"/>
  </w:style>
  <w:style w:type="character" w:customStyle="1" w:styleId="crayon-s">
    <w:name w:val="crayon-s"/>
    <w:basedOn w:val="a0"/>
    <w:rsid w:val="009C478B"/>
  </w:style>
  <w:style w:type="character" w:customStyle="1" w:styleId="crayon-n">
    <w:name w:val="crayon-n"/>
    <w:basedOn w:val="a0"/>
    <w:rsid w:val="009C478B"/>
  </w:style>
  <w:style w:type="paragraph" w:styleId="a7">
    <w:name w:val="List Paragraph"/>
    <w:basedOn w:val="a"/>
    <w:uiPriority w:val="34"/>
    <w:qFormat/>
    <w:rsid w:val="00DF6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7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7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C478B"/>
  </w:style>
  <w:style w:type="character" w:customStyle="1" w:styleId="sep">
    <w:name w:val="sep"/>
    <w:basedOn w:val="a0"/>
    <w:rsid w:val="009C478B"/>
  </w:style>
  <w:style w:type="character" w:styleId="a3">
    <w:name w:val="Hyperlink"/>
    <w:basedOn w:val="a0"/>
    <w:uiPriority w:val="99"/>
    <w:semiHidden/>
    <w:unhideWhenUsed/>
    <w:rsid w:val="009C47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478B"/>
    <w:rPr>
      <w:color w:val="800080"/>
      <w:u w:val="single"/>
    </w:rPr>
  </w:style>
  <w:style w:type="character" w:customStyle="1" w:styleId="a5">
    <w:name w:val="автор"/>
    <w:basedOn w:val="a0"/>
    <w:rsid w:val="009C478B"/>
  </w:style>
  <w:style w:type="character" w:customStyle="1" w:styleId="vcard">
    <w:name w:val="vcard"/>
    <w:basedOn w:val="a0"/>
    <w:rsid w:val="009C478B"/>
  </w:style>
  <w:style w:type="character" w:customStyle="1" w:styleId="comments-link">
    <w:name w:val="comments-link"/>
    <w:basedOn w:val="a0"/>
    <w:rsid w:val="009C478B"/>
  </w:style>
  <w:style w:type="character" w:customStyle="1" w:styleId="dsq-postid">
    <w:name w:val="dsq-postid"/>
    <w:basedOn w:val="a0"/>
    <w:rsid w:val="009C478B"/>
  </w:style>
  <w:style w:type="paragraph" w:styleId="a6">
    <w:name w:val="Normal (Web)"/>
    <w:basedOn w:val="a"/>
    <w:uiPriority w:val="99"/>
    <w:semiHidden/>
    <w:unhideWhenUsed/>
    <w:rsid w:val="009C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o">
    <w:name w:val="crayon-o"/>
    <w:basedOn w:val="a0"/>
    <w:rsid w:val="009C478B"/>
  </w:style>
  <w:style w:type="character" w:customStyle="1" w:styleId="crayon-e">
    <w:name w:val="crayon-e"/>
    <w:basedOn w:val="a0"/>
    <w:rsid w:val="009C478B"/>
  </w:style>
  <w:style w:type="character" w:customStyle="1" w:styleId="crayon-v">
    <w:name w:val="crayon-v"/>
    <w:basedOn w:val="a0"/>
    <w:rsid w:val="009C478B"/>
  </w:style>
  <w:style w:type="character" w:customStyle="1" w:styleId="crayon-h">
    <w:name w:val="crayon-h"/>
    <w:basedOn w:val="a0"/>
    <w:rsid w:val="009C478B"/>
  </w:style>
  <w:style w:type="character" w:customStyle="1" w:styleId="crayon-cn">
    <w:name w:val="crayon-cn"/>
    <w:basedOn w:val="a0"/>
    <w:rsid w:val="009C478B"/>
  </w:style>
  <w:style w:type="character" w:customStyle="1" w:styleId="crayon-t">
    <w:name w:val="crayon-t"/>
    <w:basedOn w:val="a0"/>
    <w:rsid w:val="009C478B"/>
  </w:style>
  <w:style w:type="character" w:customStyle="1" w:styleId="crayon-sy">
    <w:name w:val="crayon-sy"/>
    <w:basedOn w:val="a0"/>
    <w:rsid w:val="009C478B"/>
  </w:style>
  <w:style w:type="character" w:customStyle="1" w:styleId="crayon-st">
    <w:name w:val="crayon-st"/>
    <w:basedOn w:val="a0"/>
    <w:rsid w:val="009C478B"/>
  </w:style>
  <w:style w:type="character" w:customStyle="1" w:styleId="crayon-i">
    <w:name w:val="crayon-i"/>
    <w:basedOn w:val="a0"/>
    <w:rsid w:val="009C478B"/>
  </w:style>
  <w:style w:type="character" w:customStyle="1" w:styleId="crayon-r">
    <w:name w:val="crayon-r"/>
    <w:basedOn w:val="a0"/>
    <w:rsid w:val="009C478B"/>
  </w:style>
  <w:style w:type="character" w:customStyle="1" w:styleId="crayon-syntax">
    <w:name w:val="crayon-syntax"/>
    <w:basedOn w:val="a0"/>
    <w:rsid w:val="009C478B"/>
  </w:style>
  <w:style w:type="character" w:customStyle="1" w:styleId="crayon-pre">
    <w:name w:val="crayon-pre"/>
    <w:basedOn w:val="a0"/>
    <w:rsid w:val="009C478B"/>
  </w:style>
  <w:style w:type="character" w:customStyle="1" w:styleId="crayon-m">
    <w:name w:val="crayon-m"/>
    <w:basedOn w:val="a0"/>
    <w:rsid w:val="009C478B"/>
  </w:style>
  <w:style w:type="character" w:customStyle="1" w:styleId="crayon-c">
    <w:name w:val="crayon-c"/>
    <w:basedOn w:val="a0"/>
    <w:rsid w:val="009C478B"/>
  </w:style>
  <w:style w:type="character" w:customStyle="1" w:styleId="crayon-s">
    <w:name w:val="crayon-s"/>
    <w:basedOn w:val="a0"/>
    <w:rsid w:val="009C478B"/>
  </w:style>
  <w:style w:type="character" w:customStyle="1" w:styleId="crayon-n">
    <w:name w:val="crayon-n"/>
    <w:basedOn w:val="a0"/>
    <w:rsid w:val="009C478B"/>
  </w:style>
  <w:style w:type="paragraph" w:styleId="a7">
    <w:name w:val="List Paragraph"/>
    <w:basedOn w:val="a"/>
    <w:uiPriority w:val="34"/>
    <w:qFormat/>
    <w:rsid w:val="00DF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3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3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07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26052720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4965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  <w:divsChild>
                    <w:div w:id="92511302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13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26</cp:revision>
  <dcterms:created xsi:type="dcterms:W3CDTF">2020-04-12T11:01:00Z</dcterms:created>
  <dcterms:modified xsi:type="dcterms:W3CDTF">2020-04-13T12:09:00Z</dcterms:modified>
</cp:coreProperties>
</file>